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F1E2A" w14:textId="4C2C7C68" w:rsidR="007B5602" w:rsidRPr="00B873AD" w:rsidRDefault="006545E3" w:rsidP="006545E3">
      <w:pPr>
        <w:ind w:hanging="360"/>
        <w:jc w:val="right"/>
        <w:rPr>
          <w:rFonts w:ascii="Times New Roman" w:hAnsi="Times New Roman" w:cs="Times New Roman"/>
          <w:b/>
          <w:bCs/>
          <w:sz w:val="96"/>
          <w:szCs w:val="96"/>
        </w:rPr>
      </w:pPr>
      <w:r w:rsidRPr="00B873AD">
        <w:rPr>
          <w:rFonts w:ascii="Times New Roman" w:hAnsi="Times New Roman" w:cs="Times New Roman"/>
          <w:b/>
          <w:bCs/>
          <w:sz w:val="96"/>
          <w:szCs w:val="96"/>
        </w:rPr>
        <w:t>Final Report</w:t>
      </w:r>
    </w:p>
    <w:p w14:paraId="3B95750D" w14:textId="7F17A7E6" w:rsidR="006545E3" w:rsidRDefault="00B873AD" w:rsidP="00B873AD">
      <w:pPr>
        <w:ind w:hanging="360"/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DA32A8">
        <w:rPr>
          <w:rFonts w:ascii="Times New Roman" w:hAnsi="Times New Roman" w:cs="Times New Roman"/>
          <w:i/>
          <w:iCs/>
          <w:sz w:val="36"/>
          <w:szCs w:val="36"/>
        </w:rPr>
        <w:t>Marvelous Construction</w:t>
      </w:r>
    </w:p>
    <w:p w14:paraId="1317EBFF" w14:textId="77777777" w:rsidR="00DA32A8" w:rsidRDefault="00DA32A8" w:rsidP="00B873AD">
      <w:pPr>
        <w:ind w:hanging="360"/>
        <w:jc w:val="right"/>
        <w:rPr>
          <w:rFonts w:ascii="Times New Roman" w:hAnsi="Times New Roman" w:cs="Times New Roman"/>
          <w:i/>
          <w:iCs/>
          <w:sz w:val="36"/>
          <w:szCs w:val="36"/>
        </w:rPr>
      </w:pPr>
    </w:p>
    <w:p w14:paraId="08C8F5BC" w14:textId="3A90D927" w:rsidR="00DA32A8" w:rsidRPr="000E076E" w:rsidRDefault="008C4294" w:rsidP="00B873AD">
      <w:pPr>
        <w:ind w:hanging="36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E076E">
        <w:rPr>
          <w:rFonts w:ascii="Times New Roman" w:hAnsi="Times New Roman" w:cs="Times New Roman"/>
          <w:b/>
          <w:bCs/>
          <w:sz w:val="28"/>
          <w:szCs w:val="28"/>
        </w:rPr>
        <w:t>PAHASARA G.G.V.</w:t>
      </w:r>
    </w:p>
    <w:p w14:paraId="06196D6D" w14:textId="431448D3" w:rsidR="00DA32A8" w:rsidRPr="008C4294" w:rsidRDefault="008C4294" w:rsidP="00B873AD">
      <w:pPr>
        <w:ind w:hanging="360"/>
        <w:jc w:val="right"/>
        <w:rPr>
          <w:i/>
          <w:iCs/>
          <w:sz w:val="36"/>
          <w:szCs w:val="36"/>
          <w:lang w:val="pt-BR"/>
        </w:rPr>
      </w:pPr>
      <w:r w:rsidRPr="00D374C0">
        <w:rPr>
          <w:rFonts w:ascii="Times New Roman" w:hAnsi="Times New Roman" w:cs="Times New Roman"/>
          <w:b/>
          <w:bCs/>
          <w:sz w:val="28"/>
          <w:szCs w:val="28"/>
          <w:lang w:val="pt-BR"/>
        </w:rPr>
        <w:t>200440C</w:t>
      </w:r>
    </w:p>
    <w:p w14:paraId="0BF78553" w14:textId="77777777" w:rsidR="006545E3" w:rsidRPr="008C4294" w:rsidRDefault="006545E3" w:rsidP="009821BF">
      <w:pPr>
        <w:ind w:hanging="360"/>
        <w:rPr>
          <w:lang w:val="pt-BR"/>
        </w:rPr>
      </w:pPr>
    </w:p>
    <w:p w14:paraId="0D76C55A" w14:textId="77777777" w:rsidR="006545E3" w:rsidRPr="008C4294" w:rsidRDefault="006545E3" w:rsidP="009821BF">
      <w:pPr>
        <w:ind w:hanging="360"/>
        <w:rPr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062291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1FB4D" w14:textId="6A537B28" w:rsidR="006545E3" w:rsidRPr="0059706C" w:rsidRDefault="006545E3">
          <w:pPr>
            <w:pStyle w:val="TOCHeading"/>
            <w:rPr>
              <w:rFonts w:ascii="Times New Roman" w:hAnsi="Times New Roman" w:cs="Times New Roman"/>
            </w:rPr>
          </w:pPr>
          <w:r w:rsidRPr="0059706C">
            <w:rPr>
              <w:rFonts w:ascii="Times New Roman" w:hAnsi="Times New Roman" w:cs="Times New Roman"/>
            </w:rPr>
            <w:t>Table of Contents</w:t>
          </w:r>
        </w:p>
        <w:p w14:paraId="5BC1EF1C" w14:textId="26480C5F" w:rsidR="006545E3" w:rsidRPr="0059706C" w:rsidRDefault="006545E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59706C">
            <w:rPr>
              <w:rFonts w:ascii="Times New Roman" w:hAnsi="Times New Roman" w:cs="Times New Roman"/>
            </w:rPr>
            <w:fldChar w:fldCharType="begin"/>
          </w:r>
          <w:r w:rsidRPr="0059706C">
            <w:rPr>
              <w:rFonts w:ascii="Times New Roman" w:hAnsi="Times New Roman" w:cs="Times New Roman"/>
            </w:rPr>
            <w:instrText xml:space="preserve"> TOC \o "1-3" \h \z \u </w:instrText>
          </w:r>
          <w:r w:rsidRPr="0059706C">
            <w:rPr>
              <w:rFonts w:ascii="Times New Roman" w:hAnsi="Times New Roman" w:cs="Times New Roman"/>
            </w:rPr>
            <w:fldChar w:fldCharType="separate"/>
          </w:r>
          <w:hyperlink w:anchor="_Toc140444820" w:history="1">
            <w:r w:rsidRPr="0059706C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59706C">
              <w:rPr>
                <w:rStyle w:val="Hyperlink"/>
                <w:rFonts w:ascii="Times New Roman" w:hAnsi="Times New Roman" w:cs="Times New Roman"/>
                <w:noProof/>
              </w:rPr>
              <w:t>Problem Overview</w:t>
            </w:r>
            <w:r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_Toc140444820 \h </w:instrText>
            </w:r>
            <w:r w:rsidRPr="0059706C">
              <w:rPr>
                <w:rFonts w:ascii="Times New Roman" w:hAnsi="Times New Roman" w:cs="Times New Roman"/>
                <w:noProof/>
                <w:webHidden/>
              </w:rPr>
            </w:r>
            <w:r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FEE275" w14:textId="1369DAC1" w:rsidR="006545E3" w:rsidRPr="0059706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21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Dataset Description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_Toc140444821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4281D1" w14:textId="2FED6AE9" w:rsidR="006545E3" w:rsidRPr="0059706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22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Data Pre-processing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_Toc140444822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7AE433" w14:textId="0E05B9B6" w:rsidR="006545E3" w:rsidRPr="005970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23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Data Cleaning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_Toc140444823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9157FE" w14:textId="2908E208" w:rsidR="006545E3" w:rsidRPr="0059706C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24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‘employees’ dataset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_Toc140444824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E95F1F" w14:textId="6938868F" w:rsidR="006545E3" w:rsidRPr="0059706C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25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‘salary’ dataset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_Toc140444825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F31CC7" w14:textId="60BA0992" w:rsidR="006545E3" w:rsidRPr="0059706C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26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‘attendance’ dataset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_Toc140444826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A3C315" w14:textId="1FDEEF42" w:rsidR="006545E3" w:rsidRPr="0059706C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27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3.1.4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‘leaves’ dataset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_Toc140444827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7FA65E" w14:textId="3C3F1E89" w:rsidR="006545E3" w:rsidRPr="005970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28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Data Reduction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_Toc140444828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1E1E4B" w14:textId="315F545D" w:rsidR="006545E3" w:rsidRPr="005970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29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Data Integration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_Toc140444829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7CFB4A" w14:textId="3F33BD8E" w:rsidR="006545E3" w:rsidRPr="005970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30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Data Transformations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_Toc140444830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C109C5" w14:textId="5C694B14" w:rsidR="006545E3" w:rsidRPr="0059706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31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Insights from Data Analysis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_Toc140444831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A093C5" w14:textId="0CE7F4E5" w:rsidR="006545E3" w:rsidRPr="005970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32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Insight 1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_Toc140444832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51D82A" w14:textId="629CBF39" w:rsidR="006545E3" w:rsidRPr="005970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33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Insight 2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_Toc140444833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DE96CE" w14:textId="48B3F66C" w:rsidR="006545E3" w:rsidRPr="005970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34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Insight 3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_Toc140444834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4C249D" w14:textId="42AAB53E" w:rsidR="006545E3" w:rsidRPr="005970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35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Insight 4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_Toc140444835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259BB0" w14:textId="26EA69AA" w:rsidR="006545E3" w:rsidRPr="0059706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40444836" w:history="1"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 w:rsidR="006545E3" w:rsidRPr="0059706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6545E3" w:rsidRPr="0059706C">
              <w:rPr>
                <w:rStyle w:val="Hyperlink"/>
                <w:rFonts w:ascii="Times New Roman" w:hAnsi="Times New Roman" w:cs="Times New Roman"/>
                <w:noProof/>
              </w:rPr>
              <w:t>Insight 5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instrText xml:space="preserve"> PAGEREF _Toc140444836 \h </w:instrTex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076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545E3" w:rsidRPr="005970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228540" w14:textId="40C896F1" w:rsidR="006545E3" w:rsidRDefault="006545E3">
          <w:r w:rsidRPr="0059706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6D587AF" w14:textId="4AE46389" w:rsidR="007B5602" w:rsidRDefault="007B5602" w:rsidP="007B5602">
      <w:r>
        <w:br w:type="page"/>
      </w:r>
    </w:p>
    <w:p w14:paraId="298626CA" w14:textId="3754B0DF" w:rsidR="00610002" w:rsidRPr="00C00FD1" w:rsidRDefault="00576E65" w:rsidP="009821BF">
      <w:pPr>
        <w:pStyle w:val="Heading1"/>
        <w:numPr>
          <w:ilvl w:val="0"/>
          <w:numId w:val="5"/>
        </w:numPr>
        <w:spacing w:before="0"/>
        <w:ind w:left="0"/>
        <w:rPr>
          <w:rFonts w:ascii="Times New Roman" w:hAnsi="Times New Roman" w:cs="Times New Roman"/>
        </w:rPr>
      </w:pPr>
      <w:bookmarkStart w:id="0" w:name="_Toc140444820"/>
      <w:r w:rsidRPr="00C00FD1">
        <w:rPr>
          <w:rFonts w:ascii="Times New Roman" w:hAnsi="Times New Roman" w:cs="Times New Roman"/>
        </w:rPr>
        <w:t>Problem Overview</w:t>
      </w:r>
      <w:bookmarkEnd w:id="0"/>
    </w:p>
    <w:p w14:paraId="62632424" w14:textId="77777777" w:rsidR="00AB1F9C" w:rsidRPr="00C00FD1" w:rsidRDefault="00AB1F9C" w:rsidP="005E5F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Marvelous Construction, a major construction firm with 35 construction sites in different areas in Sri Lanka, is currently facing a significant challenge of high employee attrition. The task at hand is to understand the situation by analysis of data of Marvelous Construction as employee attrition is a serious situation. For this task a dataset containing employee details, attendance, leaves and salary is given.</w:t>
      </w:r>
    </w:p>
    <w:p w14:paraId="2BB6A8E6" w14:textId="106E5CA9" w:rsidR="00AB1F9C" w:rsidRPr="00C00FD1" w:rsidRDefault="00AB1F9C" w:rsidP="005E5F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In this report, the steps followed during dataset pre-processing and the five most significant insights gained from analyzing the data set is discussed.</w:t>
      </w:r>
    </w:p>
    <w:p w14:paraId="1EEA333C" w14:textId="0574CBE7" w:rsidR="00576E65" w:rsidRPr="00C00FD1" w:rsidRDefault="007D2579" w:rsidP="00C00FD1">
      <w:pPr>
        <w:pStyle w:val="Heading1"/>
        <w:numPr>
          <w:ilvl w:val="0"/>
          <w:numId w:val="5"/>
        </w:numPr>
        <w:spacing w:before="0"/>
        <w:ind w:left="0"/>
        <w:rPr>
          <w:rFonts w:ascii="Times New Roman" w:hAnsi="Times New Roman" w:cs="Times New Roman"/>
        </w:rPr>
      </w:pPr>
      <w:bookmarkStart w:id="1" w:name="_Toc140444821"/>
      <w:r w:rsidRPr="00C00FD1">
        <w:rPr>
          <w:rFonts w:ascii="Times New Roman" w:hAnsi="Times New Roman" w:cs="Times New Roman"/>
        </w:rPr>
        <w:t>Dataset Description</w:t>
      </w:r>
      <w:bookmarkEnd w:id="1"/>
    </w:p>
    <w:p w14:paraId="2F057F33" w14:textId="46658C72" w:rsidR="008730F5" w:rsidRPr="00C00FD1" w:rsidRDefault="00723A4B" w:rsidP="005E5F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Summary of information about the dataset is given below.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19"/>
        <w:gridCol w:w="1380"/>
        <w:gridCol w:w="3325"/>
        <w:gridCol w:w="1105"/>
        <w:gridCol w:w="2776"/>
      </w:tblGrid>
      <w:tr w:rsidR="00A3401C" w:rsidRPr="00C00FD1" w14:paraId="224E83B8" w14:textId="2AD649B0" w:rsidTr="00A85ABA">
        <w:tc>
          <w:tcPr>
            <w:tcW w:w="1219" w:type="dxa"/>
          </w:tcPr>
          <w:p w14:paraId="01ED1836" w14:textId="46872DBE" w:rsidR="0010413F" w:rsidRPr="00C00FD1" w:rsidRDefault="0010413F" w:rsidP="00504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</w:p>
        </w:tc>
        <w:tc>
          <w:tcPr>
            <w:tcW w:w="1380" w:type="dxa"/>
          </w:tcPr>
          <w:p w14:paraId="7FC6833D" w14:textId="22011DD1" w:rsidR="0010413F" w:rsidRPr="00C00FD1" w:rsidRDefault="0010413F" w:rsidP="00504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Shape</w:t>
            </w:r>
          </w:p>
        </w:tc>
        <w:tc>
          <w:tcPr>
            <w:tcW w:w="3325" w:type="dxa"/>
          </w:tcPr>
          <w:p w14:paraId="7DA5C121" w14:textId="3C3F5723" w:rsidR="0010413F" w:rsidRPr="00C00FD1" w:rsidRDefault="0010413F" w:rsidP="00504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Columns</w:t>
            </w:r>
          </w:p>
        </w:tc>
        <w:tc>
          <w:tcPr>
            <w:tcW w:w="1105" w:type="dxa"/>
          </w:tcPr>
          <w:p w14:paraId="5AEF1D93" w14:textId="4D7DD128" w:rsidR="0010413F" w:rsidRPr="00C00FD1" w:rsidRDefault="0010413F" w:rsidP="00504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Number of Unique </w:t>
            </w:r>
            <w:r w:rsidR="002C6403" w:rsidRPr="00C00FD1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</w:p>
        </w:tc>
        <w:tc>
          <w:tcPr>
            <w:tcW w:w="2776" w:type="dxa"/>
          </w:tcPr>
          <w:p w14:paraId="79D5A260" w14:textId="4F746F34" w:rsidR="0010413F" w:rsidRPr="00C00FD1" w:rsidRDefault="0010413F" w:rsidP="00504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Notes</w:t>
            </w:r>
          </w:p>
        </w:tc>
      </w:tr>
      <w:tr w:rsidR="00A3401C" w:rsidRPr="00C00FD1" w14:paraId="51EEB498" w14:textId="64729082" w:rsidTr="00A85ABA">
        <w:tc>
          <w:tcPr>
            <w:tcW w:w="1219" w:type="dxa"/>
          </w:tcPr>
          <w:p w14:paraId="391FF23A" w14:textId="4E4DEA74" w:rsidR="0010413F" w:rsidRPr="00C00FD1" w:rsidRDefault="00956C65" w:rsidP="001C09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</w:p>
        </w:tc>
        <w:tc>
          <w:tcPr>
            <w:tcW w:w="1380" w:type="dxa"/>
          </w:tcPr>
          <w:p w14:paraId="199C6062" w14:textId="2DE0B774" w:rsidR="0010413F" w:rsidRPr="00C00FD1" w:rsidRDefault="00956C65" w:rsidP="001C09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(997, 19)</w:t>
            </w:r>
          </w:p>
        </w:tc>
        <w:tc>
          <w:tcPr>
            <w:tcW w:w="3325" w:type="dxa"/>
          </w:tcPr>
          <w:p w14:paraId="1F2A43C1" w14:textId="0DD51ED7" w:rsidR="0010413F" w:rsidRPr="00C00FD1" w:rsidRDefault="007A7959" w:rsidP="005E5F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'Unnamed: 0', 'Employee_No', 'Employee_Code', 'Name', 'Title', 'Gender',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'Religion_ID',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'Marital_Status', 'Designation_ID', 'Date_Joined',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'Date_Resigned', 'Status', 'Inactive_Date',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'Reporting_emp_1',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'Reporting_emp_2',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'Employment_Category',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'Employment_Type', 'Religion',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'Designation', 'Year_of_Birth'</w:t>
            </w:r>
          </w:p>
        </w:tc>
        <w:tc>
          <w:tcPr>
            <w:tcW w:w="1105" w:type="dxa"/>
          </w:tcPr>
          <w:p w14:paraId="337606C6" w14:textId="722900A6" w:rsidR="0010413F" w:rsidRPr="00C00FD1" w:rsidRDefault="006C25D3" w:rsidP="001C09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997</w:t>
            </w:r>
          </w:p>
        </w:tc>
        <w:tc>
          <w:tcPr>
            <w:tcW w:w="2776" w:type="dxa"/>
          </w:tcPr>
          <w:p w14:paraId="1A1EB135" w14:textId="08F76653" w:rsidR="0010413F" w:rsidRPr="00C00FD1" w:rsidRDefault="001E0C38" w:rsidP="005E5F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Very Important dataset as this dataset contains </w:t>
            </w:r>
            <w:r w:rsidR="00130BC8">
              <w:rPr>
                <w:rFonts w:ascii="Times New Roman" w:hAnsi="Times New Roman" w:cs="Times New Roman"/>
                <w:sz w:val="20"/>
                <w:szCs w:val="20"/>
              </w:rPr>
              <w:t>our</w:t>
            </w:r>
            <w:r w:rsidR="00106C7E">
              <w:rPr>
                <w:rFonts w:ascii="Times New Roman" w:hAnsi="Times New Roman" w:cs="Times New Roman"/>
                <w:sz w:val="20"/>
                <w:szCs w:val="20"/>
              </w:rPr>
              <w:t xml:space="preserve"> main objective of analysis, which is ‘Status’.</w:t>
            </w:r>
            <w:r w:rsidR="00E54C91">
              <w:rPr>
                <w:rFonts w:ascii="Times New Roman" w:hAnsi="Times New Roman" w:cs="Times New Roman"/>
                <w:sz w:val="20"/>
                <w:szCs w:val="20"/>
              </w:rPr>
              <w:t xml:space="preserve"> The ‘Status’ is either ‘Active’ or ‘Inactive’ for an employee.</w:t>
            </w:r>
          </w:p>
        </w:tc>
      </w:tr>
      <w:tr w:rsidR="00A3401C" w:rsidRPr="00C00FD1" w14:paraId="54A7EE81" w14:textId="39097DC8" w:rsidTr="00A85ABA">
        <w:tc>
          <w:tcPr>
            <w:tcW w:w="1219" w:type="dxa"/>
          </w:tcPr>
          <w:p w14:paraId="4D92FCD1" w14:textId="1B44D328" w:rsidR="0010413F" w:rsidRPr="00C00FD1" w:rsidRDefault="00ED51B7" w:rsidP="001C09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salary</w:t>
            </w:r>
          </w:p>
        </w:tc>
        <w:tc>
          <w:tcPr>
            <w:tcW w:w="1380" w:type="dxa"/>
          </w:tcPr>
          <w:p w14:paraId="1AF9B059" w14:textId="54D7ADFD" w:rsidR="0010413F" w:rsidRPr="00C00FD1" w:rsidRDefault="00ED51B7" w:rsidP="001C09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(9035, 109)</w:t>
            </w:r>
          </w:p>
        </w:tc>
        <w:tc>
          <w:tcPr>
            <w:tcW w:w="3325" w:type="dxa"/>
          </w:tcPr>
          <w:p w14:paraId="77EF18AD" w14:textId="52436E6C" w:rsidR="0010413F" w:rsidRPr="00C00FD1" w:rsidRDefault="00CB356E" w:rsidP="005E5F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'Employee_No', 'year', 'month', 'SiteNo', 'Area',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'Accomadation Allowance', 'Accommodation Allowance',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'Add. Allow. No Pay Deduction', 'Additional Allowance_0',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'Additional Allowance_2',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  <w:r w:rsidR="00892044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'WSL No of Full Worked Days', 'WSL No of Half Days', 'WSL OT 1.5',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'WSL OT Hours 1.5', 'WSL OT Rate', 'WSL Total Earning',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'WSL Total Working Days', 'WSLOther Allowance Rate',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'Working Days - Full', 'Working Days - Half Day'</w:t>
            </w:r>
          </w:p>
        </w:tc>
        <w:tc>
          <w:tcPr>
            <w:tcW w:w="1105" w:type="dxa"/>
          </w:tcPr>
          <w:p w14:paraId="2A929697" w14:textId="251B4CAB" w:rsidR="0010413F" w:rsidRPr="00C00FD1" w:rsidRDefault="00ED51B7" w:rsidP="001C09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1598</w:t>
            </w:r>
          </w:p>
        </w:tc>
        <w:tc>
          <w:tcPr>
            <w:tcW w:w="2776" w:type="dxa"/>
          </w:tcPr>
          <w:p w14:paraId="3C2B325B" w14:textId="7B19EF3C" w:rsidR="0010413F" w:rsidRPr="00C00FD1" w:rsidRDefault="00C559D6" w:rsidP="005E5F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intersection with employe</w:t>
            </w:r>
            <w:r w:rsidR="00DD441E">
              <w:rPr>
                <w:rFonts w:ascii="Times New Roman" w:hAnsi="Times New Roman" w:cs="Times New Roman"/>
                <w:sz w:val="20"/>
                <w:szCs w:val="20"/>
              </w:rPr>
              <w:t xml:space="preserve">es on ‘Employee_No’ results in a dataset containing 719 </w:t>
            </w:r>
            <w:r w:rsidR="0076589E">
              <w:rPr>
                <w:rFonts w:ascii="Times New Roman" w:hAnsi="Times New Roman" w:cs="Times New Roman"/>
                <w:sz w:val="20"/>
                <w:szCs w:val="20"/>
              </w:rPr>
              <w:t>unique employees.</w:t>
            </w:r>
          </w:p>
        </w:tc>
      </w:tr>
      <w:tr w:rsidR="00A3401C" w:rsidRPr="00C00FD1" w14:paraId="5C285E84" w14:textId="34CF6458" w:rsidTr="00A85ABA">
        <w:tc>
          <w:tcPr>
            <w:tcW w:w="1219" w:type="dxa"/>
          </w:tcPr>
          <w:p w14:paraId="4975A7ED" w14:textId="2FD811D9" w:rsidR="0010413F" w:rsidRPr="00C00FD1" w:rsidRDefault="00167CB6" w:rsidP="001C09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attendance</w:t>
            </w:r>
          </w:p>
        </w:tc>
        <w:tc>
          <w:tcPr>
            <w:tcW w:w="1380" w:type="dxa"/>
          </w:tcPr>
          <w:p w14:paraId="41B7F980" w14:textId="7FEA5640" w:rsidR="0010413F" w:rsidRPr="00C00FD1" w:rsidRDefault="00167CB6" w:rsidP="001C09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(224057, </w:t>
            </w:r>
            <w:r w:rsidR="00627CE8" w:rsidRPr="00C00FD1">
              <w:rPr>
                <w:rFonts w:ascii="Times New Roman" w:hAnsi="Times New Roman" w:cs="Times New Roman"/>
                <w:sz w:val="20"/>
                <w:szCs w:val="20"/>
              </w:rPr>
              <w:t>10)</w:t>
            </w:r>
          </w:p>
        </w:tc>
        <w:tc>
          <w:tcPr>
            <w:tcW w:w="3325" w:type="dxa"/>
          </w:tcPr>
          <w:p w14:paraId="49EB8B80" w14:textId="234001AC" w:rsidR="0010413F" w:rsidRPr="00C00FD1" w:rsidRDefault="004C73D4" w:rsidP="005E5F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'id', 'project_code', 'date', 'out_date', 'Employee_No', 'in_time',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'out_time', 'Hourly_Time', 'Shift_Start',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'Shift_End'</w:t>
            </w:r>
          </w:p>
        </w:tc>
        <w:tc>
          <w:tcPr>
            <w:tcW w:w="1105" w:type="dxa"/>
          </w:tcPr>
          <w:p w14:paraId="6C538BD5" w14:textId="0E2DF736" w:rsidR="0010413F" w:rsidRPr="00C00FD1" w:rsidRDefault="00627CE8" w:rsidP="001C09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1883</w:t>
            </w:r>
          </w:p>
        </w:tc>
        <w:tc>
          <w:tcPr>
            <w:tcW w:w="2776" w:type="dxa"/>
          </w:tcPr>
          <w:p w14:paraId="1349575E" w14:textId="2522C2C0" w:rsidR="0010413F" w:rsidRPr="00C00FD1" w:rsidRDefault="00DD441E" w:rsidP="005E5F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intersection with employees on ‘Employee_No’ results in a dataset containing 7</w:t>
            </w:r>
            <w:r w:rsidR="0076589E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589E">
              <w:rPr>
                <w:rFonts w:ascii="Times New Roman" w:hAnsi="Times New Roman" w:cs="Times New Roman"/>
                <w:sz w:val="20"/>
                <w:szCs w:val="20"/>
              </w:rPr>
              <w:t>unique employees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82F73" w:rsidRPr="00C00FD1" w14:paraId="75533405" w14:textId="77777777" w:rsidTr="00A85ABA">
        <w:tc>
          <w:tcPr>
            <w:tcW w:w="1219" w:type="dxa"/>
          </w:tcPr>
          <w:p w14:paraId="32209FBE" w14:textId="46CD74E7" w:rsidR="004C73D4" w:rsidRPr="00C00FD1" w:rsidRDefault="003640F3" w:rsidP="001C09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1380" w:type="dxa"/>
          </w:tcPr>
          <w:p w14:paraId="289D1D5B" w14:textId="7E02E4BF" w:rsidR="004C73D4" w:rsidRPr="00C00FD1" w:rsidRDefault="009403A7" w:rsidP="001C09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(1018, 6)</w:t>
            </w:r>
          </w:p>
        </w:tc>
        <w:tc>
          <w:tcPr>
            <w:tcW w:w="3325" w:type="dxa"/>
          </w:tcPr>
          <w:p w14:paraId="2E7C0407" w14:textId="1ADCEB92" w:rsidR="004C73D4" w:rsidRPr="00C00FD1" w:rsidRDefault="002F643D" w:rsidP="005E5F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'Employee_No', 'leave_date', 'Type', 'Applied Date', 'Remarks',</w:t>
            </w:r>
            <w:r w:rsidR="00A3401C" w:rsidRPr="00C00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'apply_type'</w:t>
            </w:r>
          </w:p>
        </w:tc>
        <w:tc>
          <w:tcPr>
            <w:tcW w:w="1105" w:type="dxa"/>
          </w:tcPr>
          <w:p w14:paraId="66B33D75" w14:textId="52C078D8" w:rsidR="004C73D4" w:rsidRPr="00C00FD1" w:rsidRDefault="009403A7" w:rsidP="001C09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FD1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776" w:type="dxa"/>
          </w:tcPr>
          <w:p w14:paraId="0549A532" w14:textId="342C3C33" w:rsidR="004C73D4" w:rsidRPr="00C00FD1" w:rsidRDefault="00DD441E" w:rsidP="005E5F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intersection with employees on ‘Employee_No’ results in a dataset containing </w:t>
            </w:r>
            <w:r w:rsidR="0076589E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589E">
              <w:rPr>
                <w:rFonts w:ascii="Times New Roman" w:hAnsi="Times New Roman" w:cs="Times New Roman"/>
                <w:sz w:val="20"/>
                <w:szCs w:val="20"/>
              </w:rPr>
              <w:t>unique employees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698E488" w14:textId="77777777" w:rsidR="00723A4B" w:rsidRPr="00C00FD1" w:rsidRDefault="00723A4B" w:rsidP="005E5FC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512F411" w14:textId="7BE4A08C" w:rsidR="007D2579" w:rsidRPr="00C00FD1" w:rsidRDefault="007D2579" w:rsidP="00C00FD1">
      <w:pPr>
        <w:pStyle w:val="Heading1"/>
        <w:numPr>
          <w:ilvl w:val="0"/>
          <w:numId w:val="5"/>
        </w:numPr>
        <w:spacing w:before="0"/>
        <w:ind w:left="0"/>
        <w:rPr>
          <w:rFonts w:ascii="Times New Roman" w:hAnsi="Times New Roman" w:cs="Times New Roman"/>
        </w:rPr>
      </w:pPr>
      <w:bookmarkStart w:id="2" w:name="_Toc140444822"/>
      <w:r w:rsidRPr="00C00FD1">
        <w:rPr>
          <w:rFonts w:ascii="Times New Roman" w:hAnsi="Times New Roman" w:cs="Times New Roman"/>
        </w:rPr>
        <w:t>Data Pre-processing</w:t>
      </w:r>
      <w:bookmarkEnd w:id="2"/>
    </w:p>
    <w:p w14:paraId="40764002" w14:textId="6E7E2406" w:rsidR="009E478C" w:rsidRPr="00C00FD1" w:rsidRDefault="009E478C" w:rsidP="007A5020">
      <w:pPr>
        <w:pStyle w:val="Heading2"/>
        <w:numPr>
          <w:ilvl w:val="0"/>
          <w:numId w:val="14"/>
        </w:numPr>
        <w:spacing w:before="0"/>
        <w:ind w:left="180" w:hanging="540"/>
        <w:rPr>
          <w:rFonts w:ascii="Times New Roman" w:hAnsi="Times New Roman" w:cs="Times New Roman"/>
          <w:sz w:val="28"/>
          <w:szCs w:val="28"/>
        </w:rPr>
      </w:pPr>
      <w:bookmarkStart w:id="3" w:name="_Toc140444823"/>
      <w:r w:rsidRPr="00C00FD1">
        <w:rPr>
          <w:rFonts w:ascii="Times New Roman" w:hAnsi="Times New Roman" w:cs="Times New Roman"/>
          <w:sz w:val="28"/>
          <w:szCs w:val="28"/>
        </w:rPr>
        <w:t>Data Cleaning</w:t>
      </w:r>
      <w:bookmarkEnd w:id="3"/>
    </w:p>
    <w:p w14:paraId="47A76972" w14:textId="6668DC45" w:rsidR="0030318B" w:rsidRPr="00E4553A" w:rsidRDefault="00BD59D3" w:rsidP="007A5020">
      <w:pPr>
        <w:pStyle w:val="Heading3"/>
        <w:numPr>
          <w:ilvl w:val="0"/>
          <w:numId w:val="15"/>
        </w:numPr>
        <w:spacing w:before="0"/>
        <w:ind w:left="180" w:hanging="540"/>
        <w:rPr>
          <w:rFonts w:ascii="Times New Roman" w:hAnsi="Times New Roman" w:cs="Times New Roman"/>
        </w:rPr>
      </w:pPr>
      <w:bookmarkStart w:id="4" w:name="_Toc140444824"/>
      <w:r w:rsidRPr="00E4553A">
        <w:rPr>
          <w:rFonts w:ascii="Times New Roman" w:hAnsi="Times New Roman" w:cs="Times New Roman"/>
        </w:rPr>
        <w:t>‘employees’ dataset</w:t>
      </w:r>
      <w:bookmarkEnd w:id="4"/>
    </w:p>
    <w:p w14:paraId="5D155117" w14:textId="7196E110" w:rsidR="00BD59D3" w:rsidRPr="00C00FD1" w:rsidRDefault="00161275" w:rsidP="00E4553A">
      <w:pPr>
        <w:pStyle w:val="ListParagraph"/>
        <w:numPr>
          <w:ilvl w:val="0"/>
          <w:numId w:val="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There were no </w:t>
      </w:r>
      <w:r w:rsidR="00636E4D" w:rsidRPr="00C00FD1">
        <w:rPr>
          <w:rFonts w:ascii="Times New Roman" w:hAnsi="Times New Roman" w:cs="Times New Roman"/>
          <w:sz w:val="20"/>
          <w:szCs w:val="20"/>
        </w:rPr>
        <w:t xml:space="preserve">duplicate entries </w:t>
      </w:r>
      <w:r w:rsidR="00B063AC" w:rsidRPr="00C00FD1">
        <w:rPr>
          <w:rFonts w:ascii="Times New Roman" w:hAnsi="Times New Roman" w:cs="Times New Roman"/>
          <w:sz w:val="20"/>
          <w:szCs w:val="20"/>
        </w:rPr>
        <w:t>in the ‘employees’ dataset.</w:t>
      </w:r>
    </w:p>
    <w:p w14:paraId="32EB469D" w14:textId="59DAE131" w:rsidR="007253DE" w:rsidRPr="00C00FD1" w:rsidRDefault="003F370A" w:rsidP="00E4553A">
      <w:pPr>
        <w:pStyle w:val="ListParagraph"/>
        <w:numPr>
          <w:ilvl w:val="0"/>
          <w:numId w:val="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The ‘Employee_No’ is a unique field meaning there </w:t>
      </w:r>
      <w:r w:rsidR="00BA1602" w:rsidRPr="00C00FD1">
        <w:rPr>
          <w:rFonts w:ascii="Times New Roman" w:hAnsi="Times New Roman" w:cs="Times New Roman"/>
          <w:sz w:val="20"/>
          <w:szCs w:val="20"/>
        </w:rPr>
        <w:t xml:space="preserve">are no </w:t>
      </w:r>
      <w:r w:rsidR="00976295" w:rsidRPr="00C00FD1">
        <w:rPr>
          <w:rFonts w:ascii="Times New Roman" w:hAnsi="Times New Roman" w:cs="Times New Roman"/>
          <w:sz w:val="20"/>
          <w:szCs w:val="20"/>
        </w:rPr>
        <w:t>multiple entries with the same ‘Employee_No’</w:t>
      </w:r>
    </w:p>
    <w:p w14:paraId="1560FB26" w14:textId="7DF19598" w:rsidR="0025555E" w:rsidRPr="00C00FD1" w:rsidRDefault="00BF1E53" w:rsidP="00E4553A">
      <w:pPr>
        <w:pStyle w:val="ListParagraph"/>
        <w:numPr>
          <w:ilvl w:val="0"/>
          <w:numId w:val="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There were 67 missing values in the ‘Marital_Status’ field.</w:t>
      </w:r>
    </w:p>
    <w:p w14:paraId="2F32CA89" w14:textId="7041F7A6" w:rsidR="0025555E" w:rsidRPr="00C00FD1" w:rsidRDefault="00AD6E6B" w:rsidP="00E4553A">
      <w:pPr>
        <w:pStyle w:val="ListParagraph"/>
        <w:numPr>
          <w:ilvl w:val="0"/>
          <w:numId w:val="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There were </w:t>
      </w:r>
      <w:r w:rsidR="00F67BCA" w:rsidRPr="00C00FD1">
        <w:rPr>
          <w:rFonts w:ascii="Times New Roman" w:hAnsi="Times New Roman" w:cs="Times New Roman"/>
          <w:sz w:val="20"/>
          <w:szCs w:val="20"/>
        </w:rPr>
        <w:t xml:space="preserve">103 entries with the </w:t>
      </w:r>
      <w:r w:rsidR="000F6560" w:rsidRPr="00C00FD1">
        <w:rPr>
          <w:rFonts w:ascii="Times New Roman" w:hAnsi="Times New Roman" w:cs="Times New Roman"/>
          <w:sz w:val="20"/>
          <w:szCs w:val="20"/>
        </w:rPr>
        <w:t xml:space="preserve">invalid </w:t>
      </w:r>
      <w:r w:rsidR="00F67BCA" w:rsidRPr="00C00FD1">
        <w:rPr>
          <w:rFonts w:ascii="Times New Roman" w:hAnsi="Times New Roman" w:cs="Times New Roman"/>
          <w:sz w:val="20"/>
          <w:szCs w:val="20"/>
        </w:rPr>
        <w:t>value ‘0000’ for ‘Year_of_Birth’ field.</w:t>
      </w:r>
    </w:p>
    <w:p w14:paraId="2069F6F4" w14:textId="7B330B35" w:rsidR="0099498D" w:rsidRPr="00C00FD1" w:rsidRDefault="0099498D" w:rsidP="00E4553A">
      <w:pPr>
        <w:pStyle w:val="ListParagraph"/>
        <w:numPr>
          <w:ilvl w:val="0"/>
          <w:numId w:val="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lastRenderedPageBreak/>
        <w:t xml:space="preserve">There were 183 and 105 entries with the </w:t>
      </w:r>
      <w:r w:rsidR="000F6560" w:rsidRPr="00C00FD1">
        <w:rPr>
          <w:rFonts w:ascii="Times New Roman" w:hAnsi="Times New Roman" w:cs="Times New Roman"/>
          <w:sz w:val="20"/>
          <w:szCs w:val="20"/>
        </w:rPr>
        <w:t>invalid</w:t>
      </w:r>
      <w:r w:rsidRPr="00C00FD1">
        <w:rPr>
          <w:rFonts w:ascii="Times New Roman" w:hAnsi="Times New Roman" w:cs="Times New Roman"/>
          <w:sz w:val="20"/>
          <w:szCs w:val="20"/>
        </w:rPr>
        <w:t xml:space="preserve"> value ‘0000-00-00’ for ‘Date_Resigned’ and ‘Inactive_Date’ fields, respectively.</w:t>
      </w:r>
    </w:p>
    <w:p w14:paraId="1B2EA6E1" w14:textId="15C561F5" w:rsidR="00AE338D" w:rsidRPr="00C00FD1" w:rsidRDefault="00AE338D" w:rsidP="00E4553A">
      <w:pPr>
        <w:pStyle w:val="ListParagraph"/>
        <w:numPr>
          <w:ilvl w:val="0"/>
          <w:numId w:val="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There were data in</w:t>
      </w:r>
      <w:r w:rsidR="00C9553A" w:rsidRPr="00C00FD1">
        <w:rPr>
          <w:rFonts w:ascii="Times New Roman" w:hAnsi="Times New Roman" w:cs="Times New Roman"/>
          <w:sz w:val="20"/>
          <w:szCs w:val="20"/>
        </w:rPr>
        <w:t>consistencies in ‘Title’, ‘Gender’ and ‘Marital_Status’ Fields.</w:t>
      </w:r>
    </w:p>
    <w:p w14:paraId="11EF7290" w14:textId="16069B67" w:rsidR="00FF48DD" w:rsidRPr="00E4553A" w:rsidRDefault="00FF48DD" w:rsidP="00FA353D">
      <w:pPr>
        <w:pStyle w:val="Heading4"/>
        <w:numPr>
          <w:ilvl w:val="0"/>
          <w:numId w:val="16"/>
        </w:numPr>
        <w:spacing w:before="0"/>
        <w:ind w:left="360" w:hanging="720"/>
        <w:rPr>
          <w:rFonts w:ascii="Times New Roman" w:hAnsi="Times New Roman" w:cs="Times New Roman"/>
        </w:rPr>
      </w:pPr>
      <w:r w:rsidRPr="00E4553A">
        <w:rPr>
          <w:rFonts w:ascii="Times New Roman" w:hAnsi="Times New Roman" w:cs="Times New Roman"/>
        </w:rPr>
        <w:t>Resolving data inconsistencies in ‘Title’, ‘Gender, and ‘Marital_Status’ fields</w:t>
      </w:r>
    </w:p>
    <w:p w14:paraId="1061F742" w14:textId="18ECD607" w:rsidR="00FF48DD" w:rsidRPr="00C00FD1" w:rsidRDefault="00B121CB" w:rsidP="00E4553A">
      <w:pPr>
        <w:pStyle w:val="ListParagraph"/>
        <w:numPr>
          <w:ilvl w:val="0"/>
          <w:numId w:val="2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There were 10 entries with </w:t>
      </w:r>
      <w:r w:rsidR="0066772F" w:rsidRPr="00C00FD1">
        <w:rPr>
          <w:rFonts w:ascii="Times New Roman" w:hAnsi="Times New Roman" w:cs="Times New Roman"/>
          <w:sz w:val="20"/>
          <w:szCs w:val="20"/>
        </w:rPr>
        <w:t>‘Gender’ as ‘Male’ and ‘Title’ as ‘Ms’ or ‘Miss’.</w:t>
      </w:r>
    </w:p>
    <w:p w14:paraId="0F675887" w14:textId="677E054E" w:rsidR="0066772F" w:rsidRPr="00C00FD1" w:rsidRDefault="00CA6ECE" w:rsidP="00E4553A">
      <w:pPr>
        <w:pStyle w:val="ListParagraph"/>
        <w:numPr>
          <w:ilvl w:val="0"/>
          <w:numId w:val="2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There were 4 entries with ‘Gender’ as ‘Female’ and ‘Title’ as ‘Mr’.</w:t>
      </w:r>
    </w:p>
    <w:p w14:paraId="1FD18B5D" w14:textId="23EB029C" w:rsidR="00CA6ECE" w:rsidRPr="00C00FD1" w:rsidRDefault="00CA6ECE" w:rsidP="00E4553A">
      <w:pPr>
        <w:pStyle w:val="ListParagraph"/>
        <w:numPr>
          <w:ilvl w:val="0"/>
          <w:numId w:val="2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There was a</w:t>
      </w:r>
      <w:r w:rsidR="00C90047" w:rsidRPr="00C00FD1">
        <w:rPr>
          <w:rFonts w:ascii="Times New Roman" w:hAnsi="Times New Roman" w:cs="Times New Roman"/>
          <w:sz w:val="20"/>
          <w:szCs w:val="20"/>
        </w:rPr>
        <w:t>n</w:t>
      </w:r>
      <w:r w:rsidRPr="00C00FD1">
        <w:rPr>
          <w:rFonts w:ascii="Times New Roman" w:hAnsi="Times New Roman" w:cs="Times New Roman"/>
          <w:sz w:val="20"/>
          <w:szCs w:val="20"/>
        </w:rPr>
        <w:t xml:space="preserve"> entry with </w:t>
      </w:r>
      <w:r w:rsidR="00D9520B" w:rsidRPr="00C00FD1">
        <w:rPr>
          <w:rFonts w:ascii="Times New Roman" w:hAnsi="Times New Roman" w:cs="Times New Roman"/>
          <w:sz w:val="20"/>
          <w:szCs w:val="20"/>
        </w:rPr>
        <w:t>‘Title’ as ‘Miss’</w:t>
      </w:r>
      <w:r w:rsidR="00F774EE" w:rsidRPr="00C00FD1">
        <w:rPr>
          <w:rFonts w:ascii="Times New Roman" w:hAnsi="Times New Roman" w:cs="Times New Roman"/>
          <w:sz w:val="20"/>
          <w:szCs w:val="20"/>
        </w:rPr>
        <w:t>, ‘Gender’ as ‘Female’ and ‘Marital_Status’ as ‘</w:t>
      </w:r>
      <w:r w:rsidR="00C027E1" w:rsidRPr="00C00FD1">
        <w:rPr>
          <w:rFonts w:ascii="Times New Roman" w:hAnsi="Times New Roman" w:cs="Times New Roman"/>
          <w:sz w:val="20"/>
          <w:szCs w:val="20"/>
        </w:rPr>
        <w:t>Married’.</w:t>
      </w:r>
    </w:p>
    <w:p w14:paraId="030200D7" w14:textId="71C89E2B" w:rsidR="00F774EE" w:rsidRPr="00C00FD1" w:rsidRDefault="00484595" w:rsidP="0021636F">
      <w:pPr>
        <w:spacing w:after="0"/>
        <w:ind w:left="18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To resolve the above issues, the ‘Gender’ field is assumed to be correct</w:t>
      </w:r>
      <w:r w:rsidR="00B03FF1" w:rsidRPr="00C00FD1">
        <w:rPr>
          <w:rFonts w:ascii="Times New Roman" w:hAnsi="Times New Roman" w:cs="Times New Roman"/>
          <w:sz w:val="20"/>
          <w:szCs w:val="20"/>
        </w:rPr>
        <w:t>. The ‘Name’ field cannot be utilized for resolving the above issues</w:t>
      </w:r>
      <w:r w:rsidR="000866AF" w:rsidRPr="00C00FD1">
        <w:rPr>
          <w:rFonts w:ascii="Times New Roman" w:hAnsi="Times New Roman" w:cs="Times New Roman"/>
          <w:sz w:val="20"/>
          <w:szCs w:val="20"/>
        </w:rPr>
        <w:t xml:space="preserve"> as most of the names does not make it clear </w:t>
      </w:r>
      <w:r w:rsidR="00EA124D" w:rsidRPr="00C00FD1">
        <w:rPr>
          <w:rFonts w:ascii="Times New Roman" w:hAnsi="Times New Roman" w:cs="Times New Roman"/>
          <w:sz w:val="20"/>
          <w:szCs w:val="20"/>
        </w:rPr>
        <w:t xml:space="preserve">to which ‘Gender’, ‘Title’ and ‘Marital_Status’ a person </w:t>
      </w:r>
      <w:r w:rsidR="00A24B02" w:rsidRPr="00C00FD1">
        <w:rPr>
          <w:rFonts w:ascii="Times New Roman" w:hAnsi="Times New Roman" w:cs="Times New Roman"/>
          <w:sz w:val="20"/>
          <w:szCs w:val="20"/>
        </w:rPr>
        <w:t>belong to.</w:t>
      </w:r>
      <w:r w:rsidRPr="00C00FD1">
        <w:rPr>
          <w:rFonts w:ascii="Times New Roman" w:hAnsi="Times New Roman" w:cs="Times New Roman"/>
          <w:sz w:val="20"/>
          <w:szCs w:val="20"/>
        </w:rPr>
        <w:t xml:space="preserve"> </w:t>
      </w:r>
      <w:r w:rsidR="00A24B02" w:rsidRPr="00C00FD1">
        <w:rPr>
          <w:rFonts w:ascii="Times New Roman" w:hAnsi="Times New Roman" w:cs="Times New Roman"/>
          <w:sz w:val="20"/>
          <w:szCs w:val="20"/>
        </w:rPr>
        <w:t>Therefore,</w:t>
      </w:r>
      <w:r w:rsidRPr="00C00FD1">
        <w:rPr>
          <w:rFonts w:ascii="Times New Roman" w:hAnsi="Times New Roman" w:cs="Times New Roman"/>
          <w:sz w:val="20"/>
          <w:szCs w:val="20"/>
        </w:rPr>
        <w:t xml:space="preserve"> the other field are transformed accordingly as follows</w:t>
      </w:r>
      <w:r w:rsidR="00A24B02" w:rsidRPr="00C00FD1">
        <w:rPr>
          <w:rFonts w:ascii="Times New Roman" w:hAnsi="Times New Roman" w:cs="Times New Roman"/>
          <w:sz w:val="20"/>
          <w:szCs w:val="20"/>
        </w:rPr>
        <w:t xml:space="preserve"> on the assumption that ‘Gender’ is correct.</w:t>
      </w:r>
    </w:p>
    <w:p w14:paraId="49F04BBD" w14:textId="3A8B51D0" w:rsidR="00484595" w:rsidRPr="00C00FD1" w:rsidRDefault="00141C4A" w:rsidP="0021636F">
      <w:pPr>
        <w:pStyle w:val="ListParagraph"/>
        <w:numPr>
          <w:ilvl w:val="0"/>
          <w:numId w:val="3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</w:t>
      </w:r>
      <w:r w:rsidR="00977413" w:rsidRPr="00C00FD1">
        <w:rPr>
          <w:rFonts w:ascii="Times New Roman" w:hAnsi="Times New Roman" w:cs="Times New Roman"/>
          <w:sz w:val="20"/>
          <w:szCs w:val="20"/>
        </w:rPr>
        <w:t>he entries with ‘Gender’ as ‘Male’ and ‘Title’ as ‘Ms’ or ‘Miss’, the title is changed to ‘Mr’.</w:t>
      </w:r>
    </w:p>
    <w:p w14:paraId="431ED591" w14:textId="5561175B" w:rsidR="00977413" w:rsidRPr="00C00FD1" w:rsidRDefault="009C157C" w:rsidP="0021636F">
      <w:pPr>
        <w:pStyle w:val="ListParagraph"/>
        <w:numPr>
          <w:ilvl w:val="0"/>
          <w:numId w:val="3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 entries with ‘Gender’ as ‘</w:t>
      </w:r>
      <w:r w:rsidR="002C6403" w:rsidRPr="00C00FD1">
        <w:rPr>
          <w:rFonts w:ascii="Times New Roman" w:hAnsi="Times New Roman" w:cs="Times New Roman"/>
          <w:sz w:val="20"/>
          <w:szCs w:val="20"/>
        </w:rPr>
        <w:t>Female</w:t>
      </w:r>
      <w:r w:rsidRPr="00C00FD1">
        <w:rPr>
          <w:rFonts w:ascii="Times New Roman" w:hAnsi="Times New Roman" w:cs="Times New Roman"/>
          <w:sz w:val="20"/>
          <w:szCs w:val="20"/>
        </w:rPr>
        <w:t xml:space="preserve"> and ‘Title’ as ‘Mr’, the title is changed to ‘Ms’ and </w:t>
      </w:r>
      <w:r w:rsidR="00C90047" w:rsidRPr="00C00FD1">
        <w:rPr>
          <w:rFonts w:ascii="Times New Roman" w:hAnsi="Times New Roman" w:cs="Times New Roman"/>
          <w:sz w:val="20"/>
          <w:szCs w:val="20"/>
        </w:rPr>
        <w:t>kept the ‘Marital_Status’ as it is</w:t>
      </w:r>
      <w:r w:rsidRPr="00C00FD1">
        <w:rPr>
          <w:rFonts w:ascii="Times New Roman" w:hAnsi="Times New Roman" w:cs="Times New Roman"/>
          <w:sz w:val="20"/>
          <w:szCs w:val="20"/>
        </w:rPr>
        <w:t>.</w:t>
      </w:r>
    </w:p>
    <w:p w14:paraId="385D57BF" w14:textId="08C9F101" w:rsidR="00C90047" w:rsidRPr="00C00FD1" w:rsidRDefault="00D438DB" w:rsidP="0021636F">
      <w:pPr>
        <w:pStyle w:val="ListParagraph"/>
        <w:numPr>
          <w:ilvl w:val="0"/>
          <w:numId w:val="3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In the entry wi</w:t>
      </w:r>
      <w:r w:rsidR="002C6403">
        <w:rPr>
          <w:rFonts w:ascii="Times New Roman" w:hAnsi="Times New Roman" w:cs="Times New Roman"/>
          <w:sz w:val="20"/>
          <w:szCs w:val="20"/>
        </w:rPr>
        <w:t>t</w:t>
      </w:r>
      <w:r w:rsidRPr="00C00FD1">
        <w:rPr>
          <w:rFonts w:ascii="Times New Roman" w:hAnsi="Times New Roman" w:cs="Times New Roman"/>
          <w:sz w:val="20"/>
          <w:szCs w:val="20"/>
        </w:rPr>
        <w:t xml:space="preserve">h ‘Title’ as ‘Miss’, ‘Gender’ as ‘Female’ and </w:t>
      </w:r>
      <w:r w:rsidR="005E4E5C" w:rsidRPr="00C00FD1">
        <w:rPr>
          <w:rFonts w:ascii="Times New Roman" w:hAnsi="Times New Roman" w:cs="Times New Roman"/>
          <w:sz w:val="20"/>
          <w:szCs w:val="20"/>
        </w:rPr>
        <w:t>‘Marital_Status’ as ‘</w:t>
      </w:r>
      <w:r w:rsidR="00C027E1" w:rsidRPr="00C00FD1">
        <w:rPr>
          <w:rFonts w:ascii="Times New Roman" w:hAnsi="Times New Roman" w:cs="Times New Roman"/>
          <w:sz w:val="20"/>
          <w:szCs w:val="20"/>
        </w:rPr>
        <w:t>Married</w:t>
      </w:r>
      <w:r w:rsidR="005E4E5C" w:rsidRPr="00C00FD1">
        <w:rPr>
          <w:rFonts w:ascii="Times New Roman" w:hAnsi="Times New Roman" w:cs="Times New Roman"/>
          <w:sz w:val="20"/>
          <w:szCs w:val="20"/>
        </w:rPr>
        <w:t>, the ‘</w:t>
      </w:r>
      <w:r w:rsidR="00C027E1" w:rsidRPr="00C00FD1">
        <w:rPr>
          <w:rFonts w:ascii="Times New Roman" w:hAnsi="Times New Roman" w:cs="Times New Roman"/>
          <w:sz w:val="20"/>
          <w:szCs w:val="20"/>
        </w:rPr>
        <w:t>Title’</w:t>
      </w:r>
      <w:r w:rsidR="005E4E5C" w:rsidRPr="00C00FD1">
        <w:rPr>
          <w:rFonts w:ascii="Times New Roman" w:hAnsi="Times New Roman" w:cs="Times New Roman"/>
          <w:sz w:val="20"/>
          <w:szCs w:val="20"/>
        </w:rPr>
        <w:t xml:space="preserve"> is changed to ‘</w:t>
      </w:r>
      <w:r w:rsidR="00C027E1" w:rsidRPr="00C00FD1">
        <w:rPr>
          <w:rFonts w:ascii="Times New Roman" w:hAnsi="Times New Roman" w:cs="Times New Roman"/>
          <w:sz w:val="20"/>
          <w:szCs w:val="20"/>
        </w:rPr>
        <w:t>Ms’</w:t>
      </w:r>
      <w:r w:rsidR="005E4E5C" w:rsidRPr="00C00FD1">
        <w:rPr>
          <w:rFonts w:ascii="Times New Roman" w:hAnsi="Times New Roman" w:cs="Times New Roman"/>
          <w:sz w:val="20"/>
          <w:szCs w:val="20"/>
        </w:rPr>
        <w:t>.</w:t>
      </w:r>
    </w:p>
    <w:p w14:paraId="6A9ACC72" w14:textId="47B66898" w:rsidR="00EF4320" w:rsidRPr="00240F03" w:rsidRDefault="00EF4320" w:rsidP="001D3FFE">
      <w:pPr>
        <w:pStyle w:val="Heading4"/>
        <w:numPr>
          <w:ilvl w:val="0"/>
          <w:numId w:val="16"/>
        </w:numPr>
        <w:spacing w:before="0"/>
        <w:ind w:left="360" w:hanging="720"/>
        <w:rPr>
          <w:rFonts w:ascii="Times New Roman" w:hAnsi="Times New Roman" w:cs="Times New Roman"/>
        </w:rPr>
      </w:pPr>
      <w:r w:rsidRPr="00240F03">
        <w:rPr>
          <w:rFonts w:ascii="Times New Roman" w:hAnsi="Times New Roman" w:cs="Times New Roman"/>
        </w:rPr>
        <w:t xml:space="preserve">Resolving the invalid values in </w:t>
      </w:r>
      <w:r w:rsidR="004347D0" w:rsidRPr="00240F03">
        <w:rPr>
          <w:rFonts w:ascii="Times New Roman" w:hAnsi="Times New Roman" w:cs="Times New Roman"/>
        </w:rPr>
        <w:t>‘Date_Resigned’ and ‘</w:t>
      </w:r>
      <w:r w:rsidR="005C1AB3" w:rsidRPr="00240F03">
        <w:rPr>
          <w:rFonts w:ascii="Times New Roman" w:hAnsi="Times New Roman" w:cs="Times New Roman"/>
        </w:rPr>
        <w:t>Inactive_Date’ fields</w:t>
      </w:r>
    </w:p>
    <w:p w14:paraId="2B78730C" w14:textId="711CF04F" w:rsidR="005C1AB3" w:rsidRPr="00C00FD1" w:rsidRDefault="000A5A96" w:rsidP="00240F03">
      <w:pPr>
        <w:spacing w:after="0"/>
        <w:ind w:left="18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In a</w:t>
      </w:r>
      <w:r w:rsidR="0020042C" w:rsidRPr="00C00FD1">
        <w:rPr>
          <w:rFonts w:ascii="Times New Roman" w:hAnsi="Times New Roman" w:cs="Times New Roman"/>
          <w:sz w:val="20"/>
          <w:szCs w:val="20"/>
        </w:rPr>
        <w:t>lmost all</w:t>
      </w:r>
      <w:r w:rsidRPr="00C00FD1">
        <w:rPr>
          <w:rFonts w:ascii="Times New Roman" w:hAnsi="Times New Roman" w:cs="Times New Roman"/>
          <w:sz w:val="20"/>
          <w:szCs w:val="20"/>
        </w:rPr>
        <w:t xml:space="preserve"> entries, the ‘Date_Resigned’ is the same as ‘Inactive_Date’.</w:t>
      </w:r>
      <w:r w:rsidR="00CD3777" w:rsidRPr="00C00FD1">
        <w:rPr>
          <w:rFonts w:ascii="Times New Roman" w:hAnsi="Times New Roman" w:cs="Times New Roman"/>
          <w:sz w:val="20"/>
          <w:szCs w:val="20"/>
        </w:rPr>
        <w:t xml:space="preserve"> If the</w:t>
      </w:r>
      <w:r w:rsidR="000650B7" w:rsidRPr="00C00FD1">
        <w:rPr>
          <w:rFonts w:ascii="Times New Roman" w:hAnsi="Times New Roman" w:cs="Times New Roman"/>
          <w:sz w:val="20"/>
          <w:szCs w:val="20"/>
        </w:rPr>
        <w:t xml:space="preserve"> ‘Status’ is ‘Active’, meaning the employee is still in service, then that employee does not have a ‘Date_Resigned’ or a ‘Inactive_Date</w:t>
      </w:r>
      <w:r w:rsidR="00DC0A36" w:rsidRPr="00C00FD1">
        <w:rPr>
          <w:rFonts w:ascii="Times New Roman" w:hAnsi="Times New Roman" w:cs="Times New Roman"/>
          <w:sz w:val="20"/>
          <w:szCs w:val="20"/>
        </w:rPr>
        <w:t>’, shown as a ‘\N’ in dataset.</w:t>
      </w:r>
      <w:r w:rsidR="00E308FD" w:rsidRPr="00C00FD1">
        <w:rPr>
          <w:rFonts w:ascii="Times New Roman" w:hAnsi="Times New Roman" w:cs="Times New Roman"/>
          <w:sz w:val="20"/>
          <w:szCs w:val="20"/>
        </w:rPr>
        <w:t xml:space="preserve"> By using the above facts, the issues are solved as follows:</w:t>
      </w:r>
    </w:p>
    <w:p w14:paraId="5CCE0119" w14:textId="30A447DB" w:rsidR="00E308FD" w:rsidRPr="00C00FD1" w:rsidRDefault="0064642F" w:rsidP="00240F03">
      <w:pPr>
        <w:pStyle w:val="ListParagraph"/>
        <w:numPr>
          <w:ilvl w:val="0"/>
          <w:numId w:val="8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‘Inactive_Date’ is copied to </w:t>
      </w:r>
      <w:r w:rsidR="000C4683" w:rsidRPr="00C00FD1">
        <w:rPr>
          <w:rFonts w:ascii="Times New Roman" w:hAnsi="Times New Roman" w:cs="Times New Roman"/>
          <w:sz w:val="20"/>
          <w:szCs w:val="20"/>
        </w:rPr>
        <w:t>‘Date_Resigned’ where ‘Date_Resigned’ is ‘</w:t>
      </w:r>
      <w:r w:rsidR="009C6ED2" w:rsidRPr="00C00FD1">
        <w:rPr>
          <w:rFonts w:ascii="Times New Roman" w:hAnsi="Times New Roman" w:cs="Times New Roman"/>
          <w:sz w:val="20"/>
          <w:szCs w:val="20"/>
        </w:rPr>
        <w:t>0000-00-00’ or ‘\N’ and ‘Status’ is ‘Inactive’</w:t>
      </w:r>
    </w:p>
    <w:p w14:paraId="302F0A42" w14:textId="3700D33C" w:rsidR="009C6ED2" w:rsidRPr="00C00FD1" w:rsidRDefault="008F08BE" w:rsidP="00240F03">
      <w:pPr>
        <w:pStyle w:val="ListParagraph"/>
        <w:numPr>
          <w:ilvl w:val="0"/>
          <w:numId w:val="8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Replaced with ‘\N’ where</w:t>
      </w:r>
      <w:r w:rsidR="00850BDB" w:rsidRPr="00C00FD1">
        <w:rPr>
          <w:rFonts w:ascii="Times New Roman" w:hAnsi="Times New Roman" w:cs="Times New Roman"/>
          <w:sz w:val="20"/>
          <w:szCs w:val="20"/>
        </w:rPr>
        <w:t xml:space="preserve"> ‘Status’ is ‘Active’ for both ‘Date_Resigned’ and ‘Inactive_Date’.</w:t>
      </w:r>
    </w:p>
    <w:p w14:paraId="3014ED9F" w14:textId="747A7920" w:rsidR="00165820" w:rsidRPr="00594B24" w:rsidRDefault="00165820" w:rsidP="001D3FFE">
      <w:pPr>
        <w:pStyle w:val="Heading4"/>
        <w:numPr>
          <w:ilvl w:val="0"/>
          <w:numId w:val="16"/>
        </w:numPr>
        <w:spacing w:before="0"/>
        <w:ind w:left="360" w:hanging="720"/>
        <w:rPr>
          <w:rFonts w:ascii="Times New Roman" w:hAnsi="Times New Roman" w:cs="Times New Roman"/>
        </w:rPr>
      </w:pPr>
      <w:r w:rsidRPr="00594B24">
        <w:rPr>
          <w:rFonts w:ascii="Times New Roman" w:hAnsi="Times New Roman" w:cs="Times New Roman"/>
        </w:rPr>
        <w:t>Imputing the</w:t>
      </w:r>
      <w:r w:rsidR="00D9571C" w:rsidRPr="00594B24">
        <w:rPr>
          <w:rFonts w:ascii="Times New Roman" w:hAnsi="Times New Roman" w:cs="Times New Roman"/>
        </w:rPr>
        <w:t xml:space="preserve"> missing values of</w:t>
      </w:r>
      <w:r w:rsidRPr="00594B24">
        <w:rPr>
          <w:rFonts w:ascii="Times New Roman" w:hAnsi="Times New Roman" w:cs="Times New Roman"/>
        </w:rPr>
        <w:t xml:space="preserve"> </w:t>
      </w:r>
      <w:r w:rsidR="00D9571C" w:rsidRPr="00594B24">
        <w:rPr>
          <w:rFonts w:ascii="Times New Roman" w:hAnsi="Times New Roman" w:cs="Times New Roman"/>
        </w:rPr>
        <w:t>‘Marital_Status’ field</w:t>
      </w:r>
    </w:p>
    <w:p w14:paraId="2AA8FF98" w14:textId="6BDB8D7F" w:rsidR="00D9571C" w:rsidRPr="00C00FD1" w:rsidRDefault="0034205D" w:rsidP="005E5FC7">
      <w:pPr>
        <w:pStyle w:val="ListParagraph"/>
        <w:numPr>
          <w:ilvl w:val="0"/>
          <w:numId w:val="1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‘Marital_Status’ is a binary value that is either ‘Married’ or ‘Single’.</w:t>
      </w:r>
      <w:r w:rsidR="00F114EE" w:rsidRPr="00C00FD1">
        <w:rPr>
          <w:rFonts w:ascii="Times New Roman" w:hAnsi="Times New Roman" w:cs="Times New Roman"/>
          <w:sz w:val="20"/>
          <w:szCs w:val="20"/>
        </w:rPr>
        <w:t xml:space="preserve"> To impute the binary valued ‘Marital_Status’, a </w:t>
      </w:r>
      <w:r w:rsidR="008F2206" w:rsidRPr="00C00FD1">
        <w:rPr>
          <w:rFonts w:ascii="Times New Roman" w:hAnsi="Times New Roman" w:cs="Times New Roman"/>
          <w:sz w:val="20"/>
          <w:szCs w:val="20"/>
        </w:rPr>
        <w:t>classification algorithm, DecisionTreeClassifier is used.</w:t>
      </w:r>
    </w:p>
    <w:p w14:paraId="1AD22AB4" w14:textId="4EAB650D" w:rsidR="0059102E" w:rsidRPr="00C00FD1" w:rsidRDefault="00D11DF0" w:rsidP="005E5FC7">
      <w:pPr>
        <w:pStyle w:val="ListParagraph"/>
        <w:numPr>
          <w:ilvl w:val="0"/>
          <w:numId w:val="1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'Employee_Code', 'Name', 'Religion_ID', 'Designation_ID', 'Date_Resigned', 'Inactive_Date', 'Reporting_emp_1', 'Reporting_emp_2' fields are dro</w:t>
      </w:r>
      <w:r w:rsidR="00613E20">
        <w:rPr>
          <w:rFonts w:ascii="Times New Roman" w:hAnsi="Times New Roman" w:cs="Times New Roman"/>
          <w:sz w:val="20"/>
          <w:szCs w:val="20"/>
        </w:rPr>
        <w:t>p</w:t>
      </w:r>
      <w:r w:rsidRPr="00C00FD1">
        <w:rPr>
          <w:rFonts w:ascii="Times New Roman" w:hAnsi="Times New Roman" w:cs="Times New Roman"/>
          <w:sz w:val="20"/>
          <w:szCs w:val="20"/>
        </w:rPr>
        <w:t>ed from the dataset for the classification</w:t>
      </w:r>
      <w:r w:rsidR="00617C48" w:rsidRPr="00C00FD1">
        <w:rPr>
          <w:rFonts w:ascii="Times New Roman" w:hAnsi="Times New Roman" w:cs="Times New Roman"/>
          <w:sz w:val="20"/>
          <w:szCs w:val="20"/>
        </w:rPr>
        <w:t xml:space="preserve">. The ‘Employee_Code’ is yet another unique value for </w:t>
      </w:r>
      <w:r w:rsidR="00C56A43" w:rsidRPr="00C00FD1">
        <w:rPr>
          <w:rFonts w:ascii="Times New Roman" w:hAnsi="Times New Roman" w:cs="Times New Roman"/>
          <w:sz w:val="20"/>
          <w:szCs w:val="20"/>
        </w:rPr>
        <w:t>an</w:t>
      </w:r>
      <w:r w:rsidR="00617C48" w:rsidRPr="00C00FD1">
        <w:rPr>
          <w:rFonts w:ascii="Times New Roman" w:hAnsi="Times New Roman" w:cs="Times New Roman"/>
          <w:sz w:val="20"/>
          <w:szCs w:val="20"/>
        </w:rPr>
        <w:t xml:space="preserve"> employee as the ‘Employee_No’.</w:t>
      </w:r>
      <w:r w:rsidR="005F494C" w:rsidRPr="00C00FD1">
        <w:rPr>
          <w:rFonts w:ascii="Times New Roman" w:hAnsi="Times New Roman" w:cs="Times New Roman"/>
          <w:sz w:val="20"/>
          <w:szCs w:val="20"/>
        </w:rPr>
        <w:t xml:space="preserve"> ‘Name’ cannot be used for </w:t>
      </w:r>
      <w:r w:rsidR="00D74B8B" w:rsidRPr="00C00FD1">
        <w:rPr>
          <w:rFonts w:ascii="Times New Roman" w:hAnsi="Times New Roman" w:cs="Times New Roman"/>
          <w:sz w:val="20"/>
          <w:szCs w:val="20"/>
        </w:rPr>
        <w:t>classification.</w:t>
      </w:r>
      <w:r w:rsidR="00FB7E98" w:rsidRPr="00C00FD1">
        <w:rPr>
          <w:rFonts w:ascii="Times New Roman" w:hAnsi="Times New Roman" w:cs="Times New Roman"/>
          <w:sz w:val="20"/>
          <w:szCs w:val="20"/>
        </w:rPr>
        <w:t xml:space="preserve"> </w:t>
      </w:r>
      <w:r w:rsidR="00225EB9" w:rsidRPr="00C00FD1">
        <w:rPr>
          <w:rFonts w:ascii="Times New Roman" w:hAnsi="Times New Roman" w:cs="Times New Roman"/>
          <w:sz w:val="20"/>
          <w:szCs w:val="20"/>
        </w:rPr>
        <w:t xml:space="preserve">‘Religion_ID’ and ‘Designation_ID’ fields are just </w:t>
      </w:r>
      <w:r w:rsidR="00070C9C" w:rsidRPr="00C00FD1">
        <w:rPr>
          <w:rFonts w:ascii="Times New Roman" w:hAnsi="Times New Roman" w:cs="Times New Roman"/>
          <w:sz w:val="20"/>
          <w:szCs w:val="20"/>
        </w:rPr>
        <w:t>label encoding fields for ‘Religion’ and ‘Designation’</w:t>
      </w:r>
      <w:r w:rsidR="00F64967" w:rsidRPr="00C00FD1">
        <w:rPr>
          <w:rFonts w:ascii="Times New Roman" w:hAnsi="Times New Roman" w:cs="Times New Roman"/>
          <w:sz w:val="20"/>
          <w:szCs w:val="20"/>
        </w:rPr>
        <w:t xml:space="preserve">. ‘Date_Resigned’ and ‘Inactive_Date’ contains ‘\N’ values which cannot be converted to a meaningful numerical representation. And lastly the </w:t>
      </w:r>
      <w:r w:rsidR="000108CB" w:rsidRPr="00C00FD1">
        <w:rPr>
          <w:rFonts w:ascii="Times New Roman" w:hAnsi="Times New Roman" w:cs="Times New Roman"/>
          <w:sz w:val="20"/>
          <w:szCs w:val="20"/>
        </w:rPr>
        <w:t xml:space="preserve">'Reporting_emp_1' and 'Reporting_emp_2' fields are mostly ‘\N’ which are </w:t>
      </w:r>
      <w:r w:rsidR="00EE4967" w:rsidRPr="00C00FD1">
        <w:rPr>
          <w:rFonts w:ascii="Times New Roman" w:hAnsi="Times New Roman" w:cs="Times New Roman"/>
          <w:sz w:val="20"/>
          <w:szCs w:val="20"/>
        </w:rPr>
        <w:t>not meaningful.</w:t>
      </w:r>
    </w:p>
    <w:p w14:paraId="63119C68" w14:textId="405CE6EB" w:rsidR="00EE4967" w:rsidRPr="00C00FD1" w:rsidRDefault="006B6966" w:rsidP="005E5FC7">
      <w:pPr>
        <w:pStyle w:val="ListParagraph"/>
        <w:numPr>
          <w:ilvl w:val="0"/>
          <w:numId w:val="1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‘Date_Joined’ field is converted to number of days since the epoch to the </w:t>
      </w:r>
      <w:r w:rsidR="00140300" w:rsidRPr="00C00FD1">
        <w:rPr>
          <w:rFonts w:ascii="Times New Roman" w:hAnsi="Times New Roman" w:cs="Times New Roman"/>
          <w:sz w:val="20"/>
          <w:szCs w:val="20"/>
        </w:rPr>
        <w:t>‘Date_Joined’, and inserted to a new column called ‘Date_Joined_Days’.</w:t>
      </w:r>
    </w:p>
    <w:p w14:paraId="7F37532E" w14:textId="2C3B001E" w:rsidR="0013108F" w:rsidRPr="00C00FD1" w:rsidRDefault="0013108F" w:rsidP="005E5FC7">
      <w:pPr>
        <w:pStyle w:val="ListParagraph"/>
        <w:numPr>
          <w:ilvl w:val="0"/>
          <w:numId w:val="1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Applied one-hot encoding to the fields, </w:t>
      </w:r>
      <w:r w:rsidR="0080512A" w:rsidRPr="00C00FD1">
        <w:rPr>
          <w:rFonts w:ascii="Times New Roman" w:hAnsi="Times New Roman" w:cs="Times New Roman"/>
          <w:sz w:val="20"/>
          <w:szCs w:val="20"/>
        </w:rPr>
        <w:t>'Title', 'Gender', 'Status', 'Employment_Category', 'Employment_Type', 'Religion' and 'Designation'.</w:t>
      </w:r>
    </w:p>
    <w:p w14:paraId="2E09C845" w14:textId="6A221F4B" w:rsidR="00D10203" w:rsidRPr="00C00FD1" w:rsidRDefault="00D10203" w:rsidP="005E5FC7">
      <w:pPr>
        <w:pStyle w:val="ListParagraph"/>
        <w:numPr>
          <w:ilvl w:val="0"/>
          <w:numId w:val="1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Droped the fields used to generate new fields for classification. (</w:t>
      </w:r>
      <w:r w:rsidR="002E06AC" w:rsidRPr="00C00FD1">
        <w:rPr>
          <w:rFonts w:ascii="Times New Roman" w:hAnsi="Times New Roman" w:cs="Times New Roman"/>
          <w:sz w:val="20"/>
          <w:szCs w:val="20"/>
        </w:rPr>
        <w:t>'Title', 'Gender', 'Date_Joined', 'Status', 'Employment_Category', 'Employment_Type', 'Religion', 'Designation')</w:t>
      </w:r>
    </w:p>
    <w:p w14:paraId="307426CC" w14:textId="14366C5C" w:rsidR="002E06AC" w:rsidRPr="00C00FD1" w:rsidRDefault="00DC1DFE" w:rsidP="005E5FC7">
      <w:pPr>
        <w:pStyle w:val="ListParagraph"/>
        <w:numPr>
          <w:ilvl w:val="0"/>
          <w:numId w:val="1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For the invalid value ‘0000’ in ‘Year_of_Birth’, those values are replaced by the median of the ‘Year_of_Birth’ field as the ‘Year_of_Birth’ field has a skewed distribution.</w:t>
      </w:r>
    </w:p>
    <w:p w14:paraId="029BE202" w14:textId="4E660706" w:rsidR="00DC1DFE" w:rsidRPr="00C00FD1" w:rsidRDefault="005D434B" w:rsidP="005E5FC7">
      <w:pPr>
        <w:pStyle w:val="ListParagraph"/>
        <w:numPr>
          <w:ilvl w:val="0"/>
          <w:numId w:val="1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Then</w:t>
      </w:r>
      <w:r w:rsidR="00D2686F" w:rsidRPr="00C00FD1">
        <w:rPr>
          <w:rFonts w:ascii="Times New Roman" w:hAnsi="Times New Roman" w:cs="Times New Roman"/>
          <w:sz w:val="20"/>
          <w:szCs w:val="20"/>
        </w:rPr>
        <w:t>, hyperparameter</w:t>
      </w:r>
      <w:r w:rsidR="007A4375" w:rsidRPr="00C00FD1">
        <w:rPr>
          <w:rFonts w:ascii="Times New Roman" w:hAnsi="Times New Roman" w:cs="Times New Roman"/>
          <w:sz w:val="20"/>
          <w:szCs w:val="20"/>
        </w:rPr>
        <w:t xml:space="preserve">s </w:t>
      </w:r>
      <w:r w:rsidR="00D2686F" w:rsidRPr="00C00FD1">
        <w:rPr>
          <w:rFonts w:ascii="Times New Roman" w:hAnsi="Times New Roman" w:cs="Times New Roman"/>
          <w:sz w:val="20"/>
          <w:szCs w:val="20"/>
        </w:rPr>
        <w:t>for the DecisionTreeClassification is c</w:t>
      </w:r>
      <w:r w:rsidR="008F70E6" w:rsidRPr="00C00FD1">
        <w:rPr>
          <w:rFonts w:ascii="Times New Roman" w:hAnsi="Times New Roman" w:cs="Times New Roman"/>
          <w:sz w:val="20"/>
          <w:szCs w:val="20"/>
        </w:rPr>
        <w:t xml:space="preserve">hosen via a random search of 150000 fits with </w:t>
      </w:r>
      <w:r w:rsidR="00C56A43" w:rsidRPr="00C00FD1">
        <w:rPr>
          <w:rFonts w:ascii="Times New Roman" w:hAnsi="Times New Roman" w:cs="Times New Roman"/>
          <w:sz w:val="20"/>
          <w:szCs w:val="20"/>
        </w:rPr>
        <w:t>5-fold</w:t>
      </w:r>
      <w:r w:rsidR="008F70E6" w:rsidRPr="00C00FD1">
        <w:rPr>
          <w:rFonts w:ascii="Times New Roman" w:hAnsi="Times New Roman" w:cs="Times New Roman"/>
          <w:sz w:val="20"/>
          <w:szCs w:val="20"/>
        </w:rPr>
        <w:t xml:space="preserve"> cross validation.</w:t>
      </w:r>
    </w:p>
    <w:p w14:paraId="2E11DAB4" w14:textId="5B5E5DB5" w:rsidR="00F866DC" w:rsidRPr="00C00FD1" w:rsidRDefault="007A4375" w:rsidP="005E5FC7">
      <w:pPr>
        <w:pStyle w:val="ListParagraph"/>
        <w:numPr>
          <w:ilvl w:val="0"/>
          <w:numId w:val="1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The DecisionTreeClassification gives about </w:t>
      </w:r>
      <w:r w:rsidR="005A00E0" w:rsidRPr="00C00FD1">
        <w:rPr>
          <w:rFonts w:ascii="Times New Roman" w:hAnsi="Times New Roman" w:cs="Times New Roman"/>
          <w:sz w:val="20"/>
          <w:szCs w:val="20"/>
        </w:rPr>
        <w:t>86.4% classification accuracy for ‘Marital_Status</w:t>
      </w:r>
      <w:r w:rsidR="001D605D" w:rsidRPr="00C00FD1">
        <w:rPr>
          <w:rFonts w:ascii="Times New Roman" w:hAnsi="Times New Roman" w:cs="Times New Roman"/>
          <w:sz w:val="20"/>
          <w:szCs w:val="20"/>
        </w:rPr>
        <w:t>’.</w:t>
      </w:r>
    </w:p>
    <w:p w14:paraId="323114F6" w14:textId="13707985" w:rsidR="00F866DC" w:rsidRPr="00594B24" w:rsidRDefault="00F866DC" w:rsidP="001D3FFE">
      <w:pPr>
        <w:pStyle w:val="Heading4"/>
        <w:numPr>
          <w:ilvl w:val="0"/>
          <w:numId w:val="16"/>
        </w:numPr>
        <w:spacing w:before="0"/>
        <w:ind w:left="360" w:hanging="720"/>
        <w:rPr>
          <w:rFonts w:ascii="Times New Roman" w:hAnsi="Times New Roman" w:cs="Times New Roman"/>
        </w:rPr>
      </w:pPr>
      <w:r w:rsidRPr="00594B24">
        <w:rPr>
          <w:rFonts w:ascii="Times New Roman" w:hAnsi="Times New Roman" w:cs="Times New Roman"/>
        </w:rPr>
        <w:t xml:space="preserve">Imputing the </w:t>
      </w:r>
      <w:r w:rsidR="00EB24E9" w:rsidRPr="00594B24">
        <w:rPr>
          <w:rFonts w:ascii="Times New Roman" w:hAnsi="Times New Roman" w:cs="Times New Roman"/>
        </w:rPr>
        <w:t>invalid values of ‘Year_of_Birth’ field</w:t>
      </w:r>
    </w:p>
    <w:p w14:paraId="421B1503" w14:textId="4935A375" w:rsidR="000F4EB8" w:rsidRPr="00C00FD1" w:rsidRDefault="00353781" w:rsidP="00594B24">
      <w:pPr>
        <w:pStyle w:val="ListParagraph"/>
        <w:numPr>
          <w:ilvl w:val="0"/>
          <w:numId w:val="17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The ‘Year_of_Birth’ is a </w:t>
      </w:r>
      <w:r w:rsidR="00C56A43" w:rsidRPr="00C00FD1">
        <w:rPr>
          <w:rFonts w:ascii="Times New Roman" w:hAnsi="Times New Roman" w:cs="Times New Roman"/>
          <w:sz w:val="20"/>
          <w:szCs w:val="20"/>
        </w:rPr>
        <w:t>discrete</w:t>
      </w:r>
      <w:r w:rsidRPr="00C00FD1">
        <w:rPr>
          <w:rFonts w:ascii="Times New Roman" w:hAnsi="Times New Roman" w:cs="Times New Roman"/>
          <w:sz w:val="20"/>
          <w:szCs w:val="20"/>
        </w:rPr>
        <w:t xml:space="preserve"> value.</w:t>
      </w:r>
      <w:r w:rsidR="005235EB" w:rsidRPr="00C00FD1">
        <w:rPr>
          <w:rFonts w:ascii="Times New Roman" w:hAnsi="Times New Roman" w:cs="Times New Roman"/>
          <w:sz w:val="20"/>
          <w:szCs w:val="20"/>
        </w:rPr>
        <w:t xml:space="preserve"> There are not enough data to take ‘Year_of_Birth’ as a categorical values and use classification for imputation.</w:t>
      </w:r>
      <w:r w:rsidR="00D90658" w:rsidRPr="00C00FD1">
        <w:rPr>
          <w:rFonts w:ascii="Times New Roman" w:hAnsi="Times New Roman" w:cs="Times New Roman"/>
          <w:sz w:val="20"/>
          <w:szCs w:val="20"/>
        </w:rPr>
        <w:t xml:space="preserve"> Therefore, a regression model is used.</w:t>
      </w:r>
      <w:r w:rsidR="00060AC0" w:rsidRPr="00C00FD1">
        <w:rPr>
          <w:rFonts w:ascii="Times New Roman" w:hAnsi="Times New Roman" w:cs="Times New Roman"/>
          <w:sz w:val="20"/>
          <w:szCs w:val="20"/>
        </w:rPr>
        <w:t xml:space="preserve"> Since the exact trend is difficult to </w:t>
      </w:r>
      <w:r w:rsidR="00477FC6" w:rsidRPr="00C00FD1">
        <w:rPr>
          <w:rFonts w:ascii="Times New Roman" w:hAnsi="Times New Roman" w:cs="Times New Roman"/>
          <w:sz w:val="20"/>
          <w:szCs w:val="20"/>
        </w:rPr>
        <w:t xml:space="preserve">recognize with the mostly categorical fields in ‘employees’ dataset, </w:t>
      </w:r>
      <w:r w:rsidR="000421CD" w:rsidRPr="00C00FD1">
        <w:rPr>
          <w:rFonts w:ascii="Times New Roman" w:hAnsi="Times New Roman" w:cs="Times New Roman"/>
          <w:sz w:val="20"/>
          <w:szCs w:val="20"/>
        </w:rPr>
        <w:t xml:space="preserve">a DecisionTreeRegression </w:t>
      </w:r>
      <w:r w:rsidR="00C56A43" w:rsidRPr="00C00FD1">
        <w:rPr>
          <w:rFonts w:ascii="Times New Roman" w:hAnsi="Times New Roman" w:cs="Times New Roman"/>
          <w:sz w:val="20"/>
          <w:szCs w:val="20"/>
        </w:rPr>
        <w:t>model</w:t>
      </w:r>
      <w:r w:rsidR="000421CD" w:rsidRPr="00C00FD1">
        <w:rPr>
          <w:rFonts w:ascii="Times New Roman" w:hAnsi="Times New Roman" w:cs="Times New Roman"/>
          <w:sz w:val="20"/>
          <w:szCs w:val="20"/>
        </w:rPr>
        <w:t xml:space="preserve"> is used to impute the ‘Year_of_Birt</w:t>
      </w:r>
      <w:r w:rsidR="008827F5" w:rsidRPr="00C00FD1">
        <w:rPr>
          <w:rFonts w:ascii="Times New Roman" w:hAnsi="Times New Roman" w:cs="Times New Roman"/>
          <w:sz w:val="20"/>
          <w:szCs w:val="20"/>
        </w:rPr>
        <w:t>h’.</w:t>
      </w:r>
    </w:p>
    <w:p w14:paraId="6A5F14EF" w14:textId="5C1E1DFF" w:rsidR="008827F5" w:rsidRPr="00C00FD1" w:rsidRDefault="00775494" w:rsidP="00594B24">
      <w:pPr>
        <w:pStyle w:val="ListParagraph"/>
        <w:numPr>
          <w:ilvl w:val="0"/>
          <w:numId w:val="17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lastRenderedPageBreak/>
        <w:t>The same dataset prepared to</w:t>
      </w:r>
      <w:r w:rsidR="00467ED3" w:rsidRPr="00C00FD1">
        <w:rPr>
          <w:rFonts w:ascii="Times New Roman" w:hAnsi="Times New Roman" w:cs="Times New Roman"/>
          <w:sz w:val="20"/>
          <w:szCs w:val="20"/>
        </w:rPr>
        <w:t xml:space="preserve"> impute ‘Marital_Status’ is used for</w:t>
      </w:r>
      <w:r w:rsidR="00CD077D" w:rsidRPr="00C00FD1">
        <w:rPr>
          <w:rFonts w:ascii="Times New Roman" w:hAnsi="Times New Roman" w:cs="Times New Roman"/>
          <w:sz w:val="20"/>
          <w:szCs w:val="20"/>
        </w:rPr>
        <w:t xml:space="preserve"> this step with the imputed ‘Marital_Status’ </w:t>
      </w:r>
      <w:r w:rsidR="001F4FD2" w:rsidRPr="00C00FD1">
        <w:rPr>
          <w:rFonts w:ascii="Times New Roman" w:hAnsi="Times New Roman" w:cs="Times New Roman"/>
          <w:sz w:val="20"/>
          <w:szCs w:val="20"/>
        </w:rPr>
        <w:t>values entered.</w:t>
      </w:r>
    </w:p>
    <w:p w14:paraId="4527B753" w14:textId="5BB41D3A" w:rsidR="001F4FD2" w:rsidRPr="00C00FD1" w:rsidRDefault="00A73785" w:rsidP="00594B24">
      <w:pPr>
        <w:pStyle w:val="ListParagraph"/>
        <w:numPr>
          <w:ilvl w:val="0"/>
          <w:numId w:val="17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Then, hyperparameters for th</w:t>
      </w:r>
      <w:r w:rsidR="000F7D17" w:rsidRPr="00C00FD1">
        <w:rPr>
          <w:rFonts w:ascii="Times New Roman" w:hAnsi="Times New Roman" w:cs="Times New Roman"/>
          <w:sz w:val="20"/>
          <w:szCs w:val="20"/>
        </w:rPr>
        <w:t xml:space="preserve">e DecisionTreeRegressor is chosen via a </w:t>
      </w:r>
      <w:r w:rsidR="002E0496" w:rsidRPr="00C00FD1">
        <w:rPr>
          <w:rFonts w:ascii="Times New Roman" w:hAnsi="Times New Roman" w:cs="Times New Roman"/>
          <w:sz w:val="20"/>
          <w:szCs w:val="20"/>
        </w:rPr>
        <w:t>random search</w:t>
      </w:r>
      <w:r w:rsidR="000F7D17" w:rsidRPr="00C00FD1">
        <w:rPr>
          <w:rFonts w:ascii="Times New Roman" w:hAnsi="Times New Roman" w:cs="Times New Roman"/>
          <w:sz w:val="20"/>
          <w:szCs w:val="20"/>
        </w:rPr>
        <w:t xml:space="preserve"> of </w:t>
      </w:r>
      <w:r w:rsidR="00275274" w:rsidRPr="00C00FD1">
        <w:rPr>
          <w:rFonts w:ascii="Times New Roman" w:hAnsi="Times New Roman" w:cs="Times New Roman"/>
          <w:sz w:val="20"/>
          <w:szCs w:val="20"/>
        </w:rPr>
        <w:t xml:space="preserve">150000 fits with </w:t>
      </w:r>
      <w:r w:rsidR="002E0496" w:rsidRPr="00C00FD1">
        <w:rPr>
          <w:rFonts w:ascii="Times New Roman" w:hAnsi="Times New Roman" w:cs="Times New Roman"/>
          <w:sz w:val="20"/>
          <w:szCs w:val="20"/>
        </w:rPr>
        <w:t>5-fold</w:t>
      </w:r>
      <w:r w:rsidR="00275274" w:rsidRPr="00C00FD1">
        <w:rPr>
          <w:rFonts w:ascii="Times New Roman" w:hAnsi="Times New Roman" w:cs="Times New Roman"/>
          <w:sz w:val="20"/>
          <w:szCs w:val="20"/>
        </w:rPr>
        <w:t xml:space="preserve"> cross validation.</w:t>
      </w:r>
    </w:p>
    <w:p w14:paraId="7A38720E" w14:textId="036ABEA9" w:rsidR="00962C44" w:rsidRPr="00C00FD1" w:rsidRDefault="00962C44" w:rsidP="00594B24">
      <w:pPr>
        <w:pStyle w:val="ListParagraph"/>
        <w:numPr>
          <w:ilvl w:val="0"/>
          <w:numId w:val="17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The DecisionTreeClassifier is able to give a root mean squared values of </w:t>
      </w:r>
      <w:r w:rsidR="0014583D" w:rsidRPr="00C00FD1">
        <w:rPr>
          <w:rFonts w:ascii="Times New Roman" w:hAnsi="Times New Roman" w:cs="Times New Roman"/>
          <w:sz w:val="20"/>
          <w:szCs w:val="20"/>
        </w:rPr>
        <w:t>about 10.18 for ‘Year_of_Birth’ field.</w:t>
      </w:r>
    </w:p>
    <w:p w14:paraId="3B53DCC3" w14:textId="0870B5CA" w:rsidR="004A6834" w:rsidRPr="00C00FD1" w:rsidRDefault="004A6834" w:rsidP="00594B24">
      <w:pPr>
        <w:pStyle w:val="ListParagraph"/>
        <w:numPr>
          <w:ilvl w:val="0"/>
          <w:numId w:val="17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There was only one outlier almost tou</w:t>
      </w:r>
      <w:r w:rsidR="00AF04B2" w:rsidRPr="00C00FD1">
        <w:rPr>
          <w:rFonts w:ascii="Times New Roman" w:hAnsi="Times New Roman" w:cs="Times New Roman"/>
          <w:sz w:val="20"/>
          <w:szCs w:val="20"/>
        </w:rPr>
        <w:t>ching the lower fence of box plot</w:t>
      </w:r>
      <w:r w:rsidR="00F33166" w:rsidRPr="00C00FD1">
        <w:rPr>
          <w:rFonts w:ascii="Times New Roman" w:hAnsi="Times New Roman" w:cs="Times New Roman"/>
          <w:sz w:val="20"/>
          <w:szCs w:val="20"/>
        </w:rPr>
        <w:t xml:space="preserve"> of ‘Year_of_Birth’ field. </w:t>
      </w:r>
      <w:r w:rsidR="002E0496" w:rsidRPr="00C00FD1">
        <w:rPr>
          <w:rFonts w:ascii="Times New Roman" w:hAnsi="Times New Roman" w:cs="Times New Roman"/>
          <w:sz w:val="20"/>
          <w:szCs w:val="20"/>
        </w:rPr>
        <w:t>Therefore,</w:t>
      </w:r>
      <w:r w:rsidR="00F33166" w:rsidRPr="00C00FD1">
        <w:rPr>
          <w:rFonts w:ascii="Times New Roman" w:hAnsi="Times New Roman" w:cs="Times New Roman"/>
          <w:sz w:val="20"/>
          <w:szCs w:val="20"/>
        </w:rPr>
        <w:t xml:space="preserve"> that outlier was ignored.</w:t>
      </w:r>
    </w:p>
    <w:p w14:paraId="714D8532" w14:textId="1AA7207E" w:rsidR="00DA4BCD" w:rsidRPr="009259B9" w:rsidRDefault="003B7201" w:rsidP="009259B9">
      <w:pPr>
        <w:pStyle w:val="Heading3"/>
        <w:numPr>
          <w:ilvl w:val="0"/>
          <w:numId w:val="15"/>
        </w:numPr>
        <w:spacing w:before="0"/>
        <w:ind w:left="180" w:hanging="540"/>
        <w:rPr>
          <w:rFonts w:ascii="Times New Roman" w:hAnsi="Times New Roman" w:cs="Times New Roman"/>
        </w:rPr>
      </w:pPr>
      <w:bookmarkStart w:id="5" w:name="_Toc140444825"/>
      <w:r w:rsidRPr="009259B9">
        <w:rPr>
          <w:rFonts w:ascii="Times New Roman" w:hAnsi="Times New Roman" w:cs="Times New Roman"/>
        </w:rPr>
        <w:t>‘</w:t>
      </w:r>
      <w:r w:rsidR="00825DC8" w:rsidRPr="009259B9">
        <w:rPr>
          <w:rFonts w:ascii="Times New Roman" w:hAnsi="Times New Roman" w:cs="Times New Roman"/>
        </w:rPr>
        <w:t>salary’ dataset</w:t>
      </w:r>
      <w:bookmarkEnd w:id="5"/>
    </w:p>
    <w:p w14:paraId="123BB505" w14:textId="6242A38D" w:rsidR="00942688" w:rsidRPr="00C00FD1" w:rsidRDefault="00942688" w:rsidP="005E5FC7">
      <w:pPr>
        <w:pStyle w:val="ListParagraph"/>
        <w:numPr>
          <w:ilvl w:val="0"/>
          <w:numId w:val="21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There are no duplicate entries in ‘salary’ dataset</w:t>
      </w:r>
    </w:p>
    <w:p w14:paraId="774D720A" w14:textId="3CE21095" w:rsidR="00D21C70" w:rsidRPr="00C00FD1" w:rsidRDefault="00E47A82" w:rsidP="005E5FC7">
      <w:pPr>
        <w:pStyle w:val="ListParagraph"/>
        <w:numPr>
          <w:ilvl w:val="0"/>
          <w:numId w:val="18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There are 45 missing values in ‘SiteNo’ field.</w:t>
      </w:r>
    </w:p>
    <w:p w14:paraId="534F00C1" w14:textId="6B0C8D23" w:rsidR="00E47A82" w:rsidRPr="00C00FD1" w:rsidRDefault="00E47A82" w:rsidP="005E5FC7">
      <w:pPr>
        <w:pStyle w:val="ListParagraph"/>
        <w:numPr>
          <w:ilvl w:val="0"/>
          <w:numId w:val="18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There are 45</w:t>
      </w:r>
      <w:r w:rsidR="00FB683E" w:rsidRPr="00C00FD1">
        <w:rPr>
          <w:rFonts w:ascii="Times New Roman" w:hAnsi="Times New Roman" w:cs="Times New Roman"/>
          <w:sz w:val="20"/>
          <w:szCs w:val="20"/>
        </w:rPr>
        <w:t xml:space="preserve"> entries with</w:t>
      </w:r>
      <w:r w:rsidRPr="00C00FD1">
        <w:rPr>
          <w:rFonts w:ascii="Times New Roman" w:hAnsi="Times New Roman" w:cs="Times New Roman"/>
          <w:sz w:val="20"/>
          <w:szCs w:val="20"/>
        </w:rPr>
        <w:t xml:space="preserve"> invalid value</w:t>
      </w:r>
      <w:r w:rsidR="00FB683E" w:rsidRPr="00C00FD1">
        <w:rPr>
          <w:rFonts w:ascii="Times New Roman" w:hAnsi="Times New Roman" w:cs="Times New Roman"/>
          <w:sz w:val="20"/>
          <w:szCs w:val="20"/>
        </w:rPr>
        <w:t xml:space="preserve"> ‘\N’ for ‘Area’.</w:t>
      </w:r>
    </w:p>
    <w:p w14:paraId="4D3351B0" w14:textId="27E612D6" w:rsidR="00B34ECA" w:rsidRPr="00C00FD1" w:rsidRDefault="00B34ECA" w:rsidP="005E5FC7">
      <w:pPr>
        <w:pStyle w:val="ListParagraph"/>
        <w:numPr>
          <w:ilvl w:val="0"/>
          <w:numId w:val="18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There are no other data inconsistencies other than the </w:t>
      </w:r>
      <w:r w:rsidR="002E0496" w:rsidRPr="00C00FD1">
        <w:rPr>
          <w:rFonts w:ascii="Times New Roman" w:hAnsi="Times New Roman" w:cs="Times New Roman"/>
          <w:sz w:val="20"/>
          <w:szCs w:val="20"/>
        </w:rPr>
        <w:t>above-mentioned</w:t>
      </w:r>
      <w:r w:rsidRPr="00C00FD1">
        <w:rPr>
          <w:rFonts w:ascii="Times New Roman" w:hAnsi="Times New Roman" w:cs="Times New Roman"/>
          <w:sz w:val="20"/>
          <w:szCs w:val="20"/>
        </w:rPr>
        <w:t xml:space="preserve"> </w:t>
      </w:r>
      <w:r w:rsidR="002E0496" w:rsidRPr="00C00FD1">
        <w:rPr>
          <w:rFonts w:ascii="Times New Roman" w:hAnsi="Times New Roman" w:cs="Times New Roman"/>
          <w:sz w:val="20"/>
          <w:szCs w:val="20"/>
        </w:rPr>
        <w:t>issues</w:t>
      </w:r>
      <w:r w:rsidRPr="00C00FD1">
        <w:rPr>
          <w:rFonts w:ascii="Times New Roman" w:hAnsi="Times New Roman" w:cs="Times New Roman"/>
          <w:sz w:val="20"/>
          <w:szCs w:val="20"/>
        </w:rPr>
        <w:t>.</w:t>
      </w:r>
    </w:p>
    <w:p w14:paraId="6E4A545C" w14:textId="4E5B737F" w:rsidR="00081F35" w:rsidRPr="0078792D" w:rsidRDefault="00081F35" w:rsidP="001D3FFE">
      <w:pPr>
        <w:pStyle w:val="Heading4"/>
        <w:numPr>
          <w:ilvl w:val="0"/>
          <w:numId w:val="19"/>
        </w:numPr>
        <w:spacing w:before="0"/>
        <w:ind w:left="360" w:hanging="720"/>
        <w:rPr>
          <w:rFonts w:ascii="Times New Roman" w:hAnsi="Times New Roman" w:cs="Times New Roman"/>
        </w:rPr>
      </w:pPr>
      <w:r w:rsidRPr="0078792D">
        <w:rPr>
          <w:rFonts w:ascii="Times New Roman" w:hAnsi="Times New Roman" w:cs="Times New Roman"/>
        </w:rPr>
        <w:t xml:space="preserve">Imputing </w:t>
      </w:r>
      <w:r w:rsidR="00D545AC" w:rsidRPr="0078792D">
        <w:rPr>
          <w:rFonts w:ascii="Times New Roman" w:hAnsi="Times New Roman" w:cs="Times New Roman"/>
        </w:rPr>
        <w:t>missing values and invalid entries of ‘SiteNo’ and ‘Area’ fields</w:t>
      </w:r>
    </w:p>
    <w:p w14:paraId="6BBDC937" w14:textId="74BC2B8E" w:rsidR="004C1187" w:rsidRPr="00C00FD1" w:rsidRDefault="00942688" w:rsidP="0078792D">
      <w:pPr>
        <w:spacing w:after="0"/>
        <w:ind w:left="18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 following logic is used for imputing missing values and</w:t>
      </w:r>
      <w:r w:rsidR="000C5F81" w:rsidRPr="00C00FD1">
        <w:rPr>
          <w:rFonts w:ascii="Times New Roman" w:hAnsi="Times New Roman" w:cs="Times New Roman"/>
          <w:sz w:val="20"/>
          <w:szCs w:val="20"/>
        </w:rPr>
        <w:t xml:space="preserve"> to resolve </w:t>
      </w:r>
      <w:r w:rsidR="002E0496" w:rsidRPr="00C00FD1">
        <w:rPr>
          <w:rFonts w:ascii="Times New Roman" w:hAnsi="Times New Roman" w:cs="Times New Roman"/>
          <w:sz w:val="20"/>
          <w:szCs w:val="20"/>
        </w:rPr>
        <w:t>invalid</w:t>
      </w:r>
      <w:r w:rsidR="000C5F81" w:rsidRPr="00C00FD1">
        <w:rPr>
          <w:rFonts w:ascii="Times New Roman" w:hAnsi="Times New Roman" w:cs="Times New Roman"/>
          <w:sz w:val="20"/>
          <w:szCs w:val="20"/>
        </w:rPr>
        <w:t xml:space="preserve"> entries.</w:t>
      </w:r>
      <w:r w:rsidR="000D66FB" w:rsidRPr="00C00FD1">
        <w:rPr>
          <w:rFonts w:ascii="Times New Roman" w:hAnsi="Times New Roman" w:cs="Times New Roman"/>
          <w:sz w:val="20"/>
          <w:szCs w:val="20"/>
        </w:rPr>
        <w:t xml:space="preserve"> It is important to note that all </w:t>
      </w:r>
      <w:r w:rsidR="009D6E4A" w:rsidRPr="00C00FD1">
        <w:rPr>
          <w:rFonts w:ascii="Times New Roman" w:hAnsi="Times New Roman" w:cs="Times New Roman"/>
          <w:sz w:val="20"/>
          <w:szCs w:val="20"/>
        </w:rPr>
        <w:t xml:space="preserve">the entries with ‘SiteNo’ missing </w:t>
      </w:r>
      <w:r w:rsidR="002E0496" w:rsidRPr="00C00FD1">
        <w:rPr>
          <w:rFonts w:ascii="Times New Roman" w:hAnsi="Times New Roman" w:cs="Times New Roman"/>
          <w:sz w:val="20"/>
          <w:szCs w:val="20"/>
        </w:rPr>
        <w:t>have</w:t>
      </w:r>
      <w:r w:rsidR="009D6E4A" w:rsidRPr="00C00FD1">
        <w:rPr>
          <w:rFonts w:ascii="Times New Roman" w:hAnsi="Times New Roman" w:cs="Times New Roman"/>
          <w:sz w:val="20"/>
          <w:szCs w:val="20"/>
        </w:rPr>
        <w:t xml:space="preserve"> the </w:t>
      </w:r>
      <w:r w:rsidR="004E4BE4" w:rsidRPr="00C00FD1">
        <w:rPr>
          <w:rFonts w:ascii="Times New Roman" w:hAnsi="Times New Roman" w:cs="Times New Roman"/>
          <w:sz w:val="20"/>
          <w:szCs w:val="20"/>
        </w:rPr>
        <w:t xml:space="preserve">invalid </w:t>
      </w:r>
      <w:r w:rsidR="009D6E4A" w:rsidRPr="00C00FD1">
        <w:rPr>
          <w:rFonts w:ascii="Times New Roman" w:hAnsi="Times New Roman" w:cs="Times New Roman"/>
          <w:sz w:val="20"/>
          <w:szCs w:val="20"/>
        </w:rPr>
        <w:t>‘Area’ valu</w:t>
      </w:r>
      <w:r w:rsidR="00730B2C" w:rsidRPr="00C00FD1">
        <w:rPr>
          <w:rFonts w:ascii="Times New Roman" w:hAnsi="Times New Roman" w:cs="Times New Roman"/>
          <w:sz w:val="20"/>
          <w:szCs w:val="20"/>
        </w:rPr>
        <w:t>e, which is ‘\N’.</w:t>
      </w:r>
    </w:p>
    <w:p w14:paraId="5D1C7319" w14:textId="536DEF12" w:rsidR="000C5F81" w:rsidRPr="00C00FD1" w:rsidRDefault="000D66FB" w:rsidP="0078792D">
      <w:pPr>
        <w:pStyle w:val="ListParagraph"/>
        <w:numPr>
          <w:ilvl w:val="0"/>
          <w:numId w:val="23"/>
        </w:numPr>
        <w:spacing w:after="0"/>
        <w:ind w:left="72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If </w:t>
      </w:r>
      <w:r w:rsidR="004E4BE4" w:rsidRPr="00C00FD1">
        <w:rPr>
          <w:rFonts w:ascii="Times New Roman" w:hAnsi="Times New Roman" w:cs="Times New Roman"/>
          <w:sz w:val="20"/>
          <w:szCs w:val="20"/>
        </w:rPr>
        <w:t xml:space="preserve">the ‘SiteNo’ is missing in </w:t>
      </w:r>
      <w:r w:rsidR="002E0496" w:rsidRPr="00C00FD1">
        <w:rPr>
          <w:rFonts w:ascii="Times New Roman" w:hAnsi="Times New Roman" w:cs="Times New Roman"/>
          <w:sz w:val="20"/>
          <w:szCs w:val="20"/>
        </w:rPr>
        <w:t>an</w:t>
      </w:r>
      <w:r w:rsidR="004E4BE4" w:rsidRPr="00C00FD1">
        <w:rPr>
          <w:rFonts w:ascii="Times New Roman" w:hAnsi="Times New Roman" w:cs="Times New Roman"/>
          <w:sz w:val="20"/>
          <w:szCs w:val="20"/>
        </w:rPr>
        <w:t xml:space="preserve"> entry</w:t>
      </w:r>
      <w:r w:rsidR="00C01A2F" w:rsidRPr="00C00FD1">
        <w:rPr>
          <w:rFonts w:ascii="Times New Roman" w:hAnsi="Times New Roman" w:cs="Times New Roman"/>
          <w:sz w:val="20"/>
          <w:szCs w:val="20"/>
        </w:rPr>
        <w:t xml:space="preserve">, get all the </w:t>
      </w:r>
      <w:r w:rsidR="00ED273E" w:rsidRPr="00C00FD1">
        <w:rPr>
          <w:rFonts w:ascii="Times New Roman" w:hAnsi="Times New Roman" w:cs="Times New Roman"/>
          <w:sz w:val="20"/>
          <w:szCs w:val="20"/>
        </w:rPr>
        <w:t xml:space="preserve">entries with the </w:t>
      </w:r>
      <w:r w:rsidR="00DF0B22" w:rsidRPr="00C00FD1">
        <w:rPr>
          <w:rFonts w:ascii="Times New Roman" w:hAnsi="Times New Roman" w:cs="Times New Roman"/>
          <w:sz w:val="20"/>
          <w:szCs w:val="20"/>
        </w:rPr>
        <w:t>same ‘Employee_No’</w:t>
      </w:r>
      <w:r w:rsidR="00075CEC" w:rsidRPr="00C00FD1">
        <w:rPr>
          <w:rFonts w:ascii="Times New Roman" w:hAnsi="Times New Roman" w:cs="Times New Roman"/>
          <w:sz w:val="20"/>
          <w:szCs w:val="20"/>
        </w:rPr>
        <w:t xml:space="preserve"> and </w:t>
      </w:r>
      <w:r w:rsidR="00A00A0F" w:rsidRPr="00C00FD1">
        <w:rPr>
          <w:rFonts w:ascii="Times New Roman" w:hAnsi="Times New Roman" w:cs="Times New Roman"/>
          <w:sz w:val="20"/>
          <w:szCs w:val="20"/>
        </w:rPr>
        <w:t xml:space="preserve">‘SiteNo’ not </w:t>
      </w:r>
      <w:r w:rsidR="002E0496" w:rsidRPr="00C00FD1">
        <w:rPr>
          <w:rFonts w:ascii="Times New Roman" w:hAnsi="Times New Roman" w:cs="Times New Roman"/>
          <w:sz w:val="20"/>
          <w:szCs w:val="20"/>
        </w:rPr>
        <w:t>missing (or</w:t>
      </w:r>
      <w:r w:rsidR="00A00A0F" w:rsidRPr="00C00FD1">
        <w:rPr>
          <w:rFonts w:ascii="Times New Roman" w:hAnsi="Times New Roman" w:cs="Times New Roman"/>
          <w:sz w:val="20"/>
          <w:szCs w:val="20"/>
        </w:rPr>
        <w:t xml:space="preserve"> ‘Area’ not invalid).</w:t>
      </w:r>
    </w:p>
    <w:p w14:paraId="73863CD5" w14:textId="53B6BB88" w:rsidR="00C77A67" w:rsidRPr="00C00FD1" w:rsidRDefault="00C77A67" w:rsidP="0078792D">
      <w:pPr>
        <w:pStyle w:val="ListParagraph"/>
        <w:numPr>
          <w:ilvl w:val="0"/>
          <w:numId w:val="23"/>
        </w:numPr>
        <w:spacing w:after="0"/>
        <w:ind w:left="72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If the entry list </w:t>
      </w:r>
      <w:r w:rsidR="00605B66" w:rsidRPr="00C00FD1">
        <w:rPr>
          <w:rFonts w:ascii="Times New Roman" w:hAnsi="Times New Roman" w:cs="Times New Roman"/>
          <w:sz w:val="20"/>
          <w:szCs w:val="20"/>
        </w:rPr>
        <w:t xml:space="preserve">returned by step 1 is empty, </w:t>
      </w:r>
      <w:r w:rsidR="0061544A" w:rsidRPr="00C00FD1">
        <w:rPr>
          <w:rFonts w:ascii="Times New Roman" w:hAnsi="Times New Roman" w:cs="Times New Roman"/>
          <w:sz w:val="20"/>
          <w:szCs w:val="20"/>
        </w:rPr>
        <w:t>go to</w:t>
      </w:r>
      <w:r w:rsidR="00605B66" w:rsidRPr="00C00FD1">
        <w:rPr>
          <w:rFonts w:ascii="Times New Roman" w:hAnsi="Times New Roman" w:cs="Times New Roman"/>
          <w:sz w:val="20"/>
          <w:szCs w:val="20"/>
        </w:rPr>
        <w:t xml:space="preserve"> step 5.</w:t>
      </w:r>
    </w:p>
    <w:p w14:paraId="04E51723" w14:textId="73BFC1DD" w:rsidR="00DF0B22" w:rsidRPr="00C00FD1" w:rsidRDefault="00075CEC" w:rsidP="0078792D">
      <w:pPr>
        <w:pStyle w:val="ListParagraph"/>
        <w:numPr>
          <w:ilvl w:val="0"/>
          <w:numId w:val="23"/>
        </w:numPr>
        <w:spacing w:after="0"/>
        <w:ind w:left="72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Look for a</w:t>
      </w:r>
      <w:r w:rsidR="00A00A0F" w:rsidRPr="00C00FD1">
        <w:rPr>
          <w:rFonts w:ascii="Times New Roman" w:hAnsi="Times New Roman" w:cs="Times New Roman"/>
          <w:sz w:val="20"/>
          <w:szCs w:val="20"/>
        </w:rPr>
        <w:t>n</w:t>
      </w:r>
      <w:r w:rsidRPr="00C00FD1">
        <w:rPr>
          <w:rFonts w:ascii="Times New Roman" w:hAnsi="Times New Roman" w:cs="Times New Roman"/>
          <w:sz w:val="20"/>
          <w:szCs w:val="20"/>
        </w:rPr>
        <w:t xml:space="preserve"> entr</w:t>
      </w:r>
      <w:r w:rsidR="00183C30" w:rsidRPr="00C00FD1">
        <w:rPr>
          <w:rFonts w:ascii="Times New Roman" w:hAnsi="Times New Roman" w:cs="Times New Roman"/>
          <w:sz w:val="20"/>
          <w:szCs w:val="20"/>
        </w:rPr>
        <w:t xml:space="preserve">y that </w:t>
      </w:r>
      <w:r w:rsidR="00406E2A" w:rsidRPr="00C00FD1">
        <w:rPr>
          <w:rFonts w:ascii="Times New Roman" w:hAnsi="Times New Roman" w:cs="Times New Roman"/>
          <w:sz w:val="20"/>
          <w:szCs w:val="20"/>
        </w:rPr>
        <w:t xml:space="preserve">is closest in time to the entry with </w:t>
      </w:r>
      <w:r w:rsidR="00592F89" w:rsidRPr="00C00FD1">
        <w:rPr>
          <w:rFonts w:ascii="Times New Roman" w:hAnsi="Times New Roman" w:cs="Times New Roman"/>
          <w:sz w:val="20"/>
          <w:szCs w:val="20"/>
        </w:rPr>
        <w:t>missing value.</w:t>
      </w:r>
    </w:p>
    <w:p w14:paraId="013D43FB" w14:textId="3F1AE14E" w:rsidR="002C6F97" w:rsidRPr="00C00FD1" w:rsidRDefault="00047984" w:rsidP="0078792D">
      <w:pPr>
        <w:pStyle w:val="ListParagraph"/>
        <w:numPr>
          <w:ilvl w:val="0"/>
          <w:numId w:val="23"/>
        </w:numPr>
        <w:spacing w:after="0"/>
        <w:ind w:left="72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There must be </w:t>
      </w:r>
      <w:r w:rsidR="0061544A" w:rsidRPr="00C00FD1">
        <w:rPr>
          <w:rFonts w:ascii="Times New Roman" w:hAnsi="Times New Roman" w:cs="Times New Roman"/>
          <w:sz w:val="20"/>
          <w:szCs w:val="20"/>
        </w:rPr>
        <w:t>an</w:t>
      </w:r>
      <w:r w:rsidRPr="00C00FD1">
        <w:rPr>
          <w:rFonts w:ascii="Times New Roman" w:hAnsi="Times New Roman" w:cs="Times New Roman"/>
          <w:sz w:val="20"/>
          <w:szCs w:val="20"/>
        </w:rPr>
        <w:t xml:space="preserve"> entry </w:t>
      </w:r>
      <w:r w:rsidR="00A4221E" w:rsidRPr="00C00FD1">
        <w:rPr>
          <w:rFonts w:ascii="Times New Roman" w:hAnsi="Times New Roman" w:cs="Times New Roman"/>
          <w:sz w:val="20"/>
          <w:szCs w:val="20"/>
        </w:rPr>
        <w:t>since the entry list returned by step 1 is not empty. R</w:t>
      </w:r>
      <w:r w:rsidR="00592F89" w:rsidRPr="00C00FD1">
        <w:rPr>
          <w:rFonts w:ascii="Times New Roman" w:hAnsi="Times New Roman" w:cs="Times New Roman"/>
          <w:sz w:val="20"/>
          <w:szCs w:val="20"/>
        </w:rPr>
        <w:t xml:space="preserve">eplace the ‘SiteNo’ and ‘Area’ </w:t>
      </w:r>
      <w:r w:rsidR="00640BCA" w:rsidRPr="00C00FD1">
        <w:rPr>
          <w:rFonts w:ascii="Times New Roman" w:hAnsi="Times New Roman" w:cs="Times New Roman"/>
          <w:sz w:val="20"/>
          <w:szCs w:val="20"/>
        </w:rPr>
        <w:t>of entry with missing value with those with the selected entry.</w:t>
      </w:r>
      <w:r w:rsidR="00D1325E" w:rsidRPr="00C00FD1">
        <w:rPr>
          <w:rFonts w:ascii="Times New Roman" w:hAnsi="Times New Roman" w:cs="Times New Roman"/>
          <w:sz w:val="20"/>
          <w:szCs w:val="20"/>
        </w:rPr>
        <w:t xml:space="preserve"> Then </w:t>
      </w:r>
      <w:r w:rsidR="0061544A" w:rsidRPr="00C00FD1">
        <w:rPr>
          <w:rFonts w:ascii="Times New Roman" w:hAnsi="Times New Roman" w:cs="Times New Roman"/>
          <w:sz w:val="20"/>
          <w:szCs w:val="20"/>
        </w:rPr>
        <w:t>go to</w:t>
      </w:r>
      <w:r w:rsidR="00D1325E" w:rsidRPr="00C00FD1">
        <w:rPr>
          <w:rFonts w:ascii="Times New Roman" w:hAnsi="Times New Roman" w:cs="Times New Roman"/>
          <w:sz w:val="20"/>
          <w:szCs w:val="20"/>
        </w:rPr>
        <w:t xml:space="preserve"> step 7.</w:t>
      </w:r>
    </w:p>
    <w:p w14:paraId="372280B6" w14:textId="41BC13AC" w:rsidR="00615A15" w:rsidRPr="00C00FD1" w:rsidRDefault="00F16062" w:rsidP="0078792D">
      <w:pPr>
        <w:pStyle w:val="ListParagraph"/>
        <w:numPr>
          <w:ilvl w:val="0"/>
          <w:numId w:val="23"/>
        </w:numPr>
        <w:spacing w:after="0"/>
        <w:ind w:left="72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Look for entries that are closest in time with the entry with missing value</w:t>
      </w:r>
      <w:r w:rsidR="0028383E" w:rsidRPr="00C00FD1">
        <w:rPr>
          <w:rFonts w:ascii="Times New Roman" w:hAnsi="Times New Roman" w:cs="Times New Roman"/>
          <w:sz w:val="20"/>
          <w:szCs w:val="20"/>
        </w:rPr>
        <w:t>.</w:t>
      </w:r>
    </w:p>
    <w:p w14:paraId="336269A9" w14:textId="5AC7D996" w:rsidR="007D6705" w:rsidRPr="00C00FD1" w:rsidRDefault="007D6705" w:rsidP="0078792D">
      <w:pPr>
        <w:pStyle w:val="ListParagraph"/>
        <w:numPr>
          <w:ilvl w:val="0"/>
          <w:numId w:val="23"/>
        </w:numPr>
        <w:spacing w:after="0"/>
        <w:ind w:left="72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Replace the ‘SiteNo’ and ‘Area’ of entry with missing value with those with th</w:t>
      </w:r>
      <w:r w:rsidR="00A952FD" w:rsidRPr="00C00FD1">
        <w:rPr>
          <w:rFonts w:ascii="Times New Roman" w:hAnsi="Times New Roman" w:cs="Times New Roman"/>
          <w:sz w:val="20"/>
          <w:szCs w:val="20"/>
        </w:rPr>
        <w:t>e modes of entries returned by step 5.</w:t>
      </w:r>
    </w:p>
    <w:p w14:paraId="6DDEBB0D" w14:textId="3BDAB989" w:rsidR="00A952FD" w:rsidRPr="00C00FD1" w:rsidRDefault="00D1325E" w:rsidP="0078792D">
      <w:pPr>
        <w:pStyle w:val="ListParagraph"/>
        <w:numPr>
          <w:ilvl w:val="0"/>
          <w:numId w:val="23"/>
        </w:numPr>
        <w:spacing w:after="0"/>
        <w:ind w:left="72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End of procedure.</w:t>
      </w:r>
    </w:p>
    <w:p w14:paraId="603DE7D4" w14:textId="5FF3BE76" w:rsidR="007B315A" w:rsidRPr="001F0674" w:rsidRDefault="004C25DD" w:rsidP="0054292B">
      <w:pPr>
        <w:pStyle w:val="Heading3"/>
        <w:numPr>
          <w:ilvl w:val="0"/>
          <w:numId w:val="15"/>
        </w:numPr>
        <w:spacing w:before="0"/>
        <w:ind w:left="180" w:hanging="540"/>
        <w:rPr>
          <w:rFonts w:ascii="Times New Roman" w:hAnsi="Times New Roman" w:cs="Times New Roman"/>
        </w:rPr>
      </w:pPr>
      <w:bookmarkStart w:id="6" w:name="_Toc140444826"/>
      <w:r w:rsidRPr="001F0674">
        <w:rPr>
          <w:rFonts w:ascii="Times New Roman" w:hAnsi="Times New Roman" w:cs="Times New Roman"/>
        </w:rPr>
        <w:t>‘attendance’ dataset</w:t>
      </w:r>
      <w:bookmarkEnd w:id="6"/>
    </w:p>
    <w:p w14:paraId="08F308FB" w14:textId="2B4E4391" w:rsidR="007B315A" w:rsidRPr="00C00FD1" w:rsidRDefault="00F43F1F" w:rsidP="0054292B">
      <w:pPr>
        <w:pStyle w:val="ListParagraph"/>
        <w:numPr>
          <w:ilvl w:val="0"/>
          <w:numId w:val="26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There were no duplicate entries in ‘attendance’ dataset</w:t>
      </w:r>
    </w:p>
    <w:p w14:paraId="2FC3E094" w14:textId="27486116" w:rsidR="00DB34C6" w:rsidRPr="00C00FD1" w:rsidRDefault="00DB34C6" w:rsidP="0054292B">
      <w:pPr>
        <w:pStyle w:val="ListParagraph"/>
        <w:numPr>
          <w:ilvl w:val="0"/>
          <w:numId w:val="26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There are 15 </w:t>
      </w:r>
      <w:r w:rsidR="0061544A" w:rsidRPr="00C00FD1">
        <w:rPr>
          <w:rFonts w:ascii="Times New Roman" w:hAnsi="Times New Roman" w:cs="Times New Roman"/>
          <w:sz w:val="20"/>
          <w:szCs w:val="20"/>
        </w:rPr>
        <w:t>inconsistence</w:t>
      </w:r>
      <w:r w:rsidRPr="00C00FD1">
        <w:rPr>
          <w:rFonts w:ascii="Times New Roman" w:hAnsi="Times New Roman" w:cs="Times New Roman"/>
          <w:sz w:val="20"/>
          <w:szCs w:val="20"/>
        </w:rPr>
        <w:t xml:space="preserve"> values for ‘out_time’. Representing mid-night as 0:00:00 will be more consistence than 24:00:00. </w:t>
      </w:r>
      <w:r w:rsidR="0061544A" w:rsidRPr="00C00FD1">
        <w:rPr>
          <w:rFonts w:ascii="Times New Roman" w:hAnsi="Times New Roman" w:cs="Times New Roman"/>
          <w:sz w:val="20"/>
          <w:szCs w:val="20"/>
        </w:rPr>
        <w:t>Moreover,</w:t>
      </w:r>
      <w:r w:rsidRPr="00C00FD1">
        <w:rPr>
          <w:rFonts w:ascii="Times New Roman" w:hAnsi="Times New Roman" w:cs="Times New Roman"/>
          <w:sz w:val="20"/>
          <w:szCs w:val="20"/>
        </w:rPr>
        <w:t xml:space="preserve"> there were ‘out_time’ entries as 24:50:00 which is </w:t>
      </w:r>
      <w:r w:rsidR="0061544A" w:rsidRPr="00C00FD1">
        <w:rPr>
          <w:rFonts w:ascii="Times New Roman" w:hAnsi="Times New Roman" w:cs="Times New Roman"/>
          <w:sz w:val="20"/>
          <w:szCs w:val="20"/>
        </w:rPr>
        <w:t>inconsistence</w:t>
      </w:r>
      <w:r w:rsidRPr="00C00FD1">
        <w:rPr>
          <w:rFonts w:ascii="Times New Roman" w:hAnsi="Times New Roman" w:cs="Times New Roman"/>
          <w:sz w:val="20"/>
          <w:szCs w:val="20"/>
        </w:rPr>
        <w:t>.</w:t>
      </w:r>
    </w:p>
    <w:p w14:paraId="493B803A" w14:textId="67D79576" w:rsidR="003F2BF0" w:rsidRPr="00C00FD1" w:rsidRDefault="003F2BF0" w:rsidP="0054292B">
      <w:pPr>
        <w:pStyle w:val="ListParagraph"/>
        <w:numPr>
          <w:ilvl w:val="0"/>
          <w:numId w:val="26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There were 10 inconsistence values for ‘out_date’ field. In the event that the ‘out_time’ is 0:00:00</w:t>
      </w:r>
      <w:r w:rsidR="00EE2504" w:rsidRPr="00C00FD1">
        <w:rPr>
          <w:rFonts w:ascii="Times New Roman" w:hAnsi="Times New Roman" w:cs="Times New Roman"/>
          <w:sz w:val="20"/>
          <w:szCs w:val="20"/>
        </w:rPr>
        <w:t>(or 24:00:00)</w:t>
      </w:r>
      <w:r w:rsidRPr="00C00FD1">
        <w:rPr>
          <w:rFonts w:ascii="Times New Roman" w:hAnsi="Times New Roman" w:cs="Times New Roman"/>
          <w:sz w:val="20"/>
          <w:szCs w:val="20"/>
        </w:rPr>
        <w:t>, some of the ‘out_date’ are of the same day as ‘date’ while others are the next day to ‘date’.</w:t>
      </w:r>
    </w:p>
    <w:p w14:paraId="5DD415A6" w14:textId="1B6E6035" w:rsidR="00F43F1F" w:rsidRPr="00C00FD1" w:rsidRDefault="00533845" w:rsidP="0054292B">
      <w:pPr>
        <w:pStyle w:val="ListParagraph"/>
        <w:numPr>
          <w:ilvl w:val="0"/>
          <w:numId w:val="26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There w</w:t>
      </w:r>
      <w:r w:rsidR="00E0531A" w:rsidRPr="00C00FD1">
        <w:rPr>
          <w:rFonts w:ascii="Times New Roman" w:hAnsi="Times New Roman" w:cs="Times New Roman"/>
          <w:sz w:val="20"/>
          <w:szCs w:val="20"/>
        </w:rPr>
        <w:t>e</w:t>
      </w:r>
      <w:r w:rsidRPr="00C00FD1">
        <w:rPr>
          <w:rFonts w:ascii="Times New Roman" w:hAnsi="Times New Roman" w:cs="Times New Roman"/>
          <w:sz w:val="20"/>
          <w:szCs w:val="20"/>
        </w:rPr>
        <w:t>re 15 entries with invalid value ‘\N’ for ‘Hourly_Time’</w:t>
      </w:r>
      <w:r w:rsidR="00E0531A" w:rsidRPr="00C00FD1">
        <w:rPr>
          <w:rFonts w:ascii="Times New Roman" w:hAnsi="Times New Roman" w:cs="Times New Roman"/>
          <w:sz w:val="20"/>
          <w:szCs w:val="20"/>
        </w:rPr>
        <w:t xml:space="preserve"> field.</w:t>
      </w:r>
    </w:p>
    <w:p w14:paraId="45DD069E" w14:textId="065E7648" w:rsidR="00A21F0B" w:rsidRPr="00C00FD1" w:rsidRDefault="003E35FB" w:rsidP="0054292B">
      <w:pPr>
        <w:pStyle w:val="ListParagraph"/>
        <w:numPr>
          <w:ilvl w:val="0"/>
          <w:numId w:val="26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In the row with index 142203, there is </w:t>
      </w:r>
      <w:r w:rsidR="0061544A" w:rsidRPr="00C00FD1">
        <w:rPr>
          <w:rFonts w:ascii="Times New Roman" w:hAnsi="Times New Roman" w:cs="Times New Roman"/>
          <w:sz w:val="20"/>
          <w:szCs w:val="20"/>
        </w:rPr>
        <w:t>an</w:t>
      </w:r>
      <w:r w:rsidRPr="00C00FD1">
        <w:rPr>
          <w:rFonts w:ascii="Times New Roman" w:hAnsi="Times New Roman" w:cs="Times New Roman"/>
          <w:sz w:val="20"/>
          <w:szCs w:val="20"/>
        </w:rPr>
        <w:t xml:space="preserve"> invalid entry </w:t>
      </w:r>
      <w:r w:rsidR="00A21F0B" w:rsidRPr="00C00FD1">
        <w:rPr>
          <w:rFonts w:ascii="Times New Roman" w:hAnsi="Times New Roman" w:cs="Times New Roman"/>
          <w:sz w:val="20"/>
          <w:szCs w:val="20"/>
        </w:rPr>
        <w:t>as ‘0000-00-00’ for ‘out_date’.</w:t>
      </w:r>
    </w:p>
    <w:p w14:paraId="39623A31" w14:textId="65F7A689" w:rsidR="00E0531A" w:rsidRPr="00C00FD1" w:rsidRDefault="00A21F0B" w:rsidP="0054292B">
      <w:pPr>
        <w:pStyle w:val="ListParagraph"/>
        <w:numPr>
          <w:ilvl w:val="0"/>
          <w:numId w:val="18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There are no other data inconsistencies other than the </w:t>
      </w:r>
      <w:r w:rsidR="0061544A" w:rsidRPr="00C00FD1">
        <w:rPr>
          <w:rFonts w:ascii="Times New Roman" w:hAnsi="Times New Roman" w:cs="Times New Roman"/>
          <w:sz w:val="20"/>
          <w:szCs w:val="20"/>
        </w:rPr>
        <w:t>above-mentioned</w:t>
      </w:r>
      <w:r w:rsidRPr="00C00FD1">
        <w:rPr>
          <w:rFonts w:ascii="Times New Roman" w:hAnsi="Times New Roman" w:cs="Times New Roman"/>
          <w:sz w:val="20"/>
          <w:szCs w:val="20"/>
        </w:rPr>
        <w:t xml:space="preserve"> </w:t>
      </w:r>
      <w:r w:rsidR="0061544A" w:rsidRPr="00C00FD1">
        <w:rPr>
          <w:rFonts w:ascii="Times New Roman" w:hAnsi="Times New Roman" w:cs="Times New Roman"/>
          <w:sz w:val="20"/>
          <w:szCs w:val="20"/>
        </w:rPr>
        <w:t>issues</w:t>
      </w:r>
      <w:r w:rsidRPr="00C00FD1">
        <w:rPr>
          <w:rFonts w:ascii="Times New Roman" w:hAnsi="Times New Roman" w:cs="Times New Roman"/>
          <w:sz w:val="20"/>
          <w:szCs w:val="20"/>
        </w:rPr>
        <w:t>.</w:t>
      </w:r>
    </w:p>
    <w:p w14:paraId="43EF90E0" w14:textId="7CADA1EA" w:rsidR="00715284" w:rsidRPr="00EC0E01" w:rsidRDefault="00244936" w:rsidP="001D3FFE">
      <w:pPr>
        <w:pStyle w:val="Heading4"/>
        <w:numPr>
          <w:ilvl w:val="0"/>
          <w:numId w:val="28"/>
        </w:numPr>
        <w:spacing w:before="0"/>
        <w:ind w:left="360" w:hanging="720"/>
        <w:rPr>
          <w:rFonts w:ascii="Times New Roman" w:hAnsi="Times New Roman" w:cs="Times New Roman"/>
        </w:rPr>
      </w:pPr>
      <w:r w:rsidRPr="00EC0E01">
        <w:rPr>
          <w:rFonts w:ascii="Times New Roman" w:hAnsi="Times New Roman" w:cs="Times New Roman"/>
        </w:rPr>
        <w:t>Resolving data inconsistency issues mentioned above</w:t>
      </w:r>
    </w:p>
    <w:p w14:paraId="52A5EF54" w14:textId="3FE12657" w:rsidR="00715284" w:rsidRPr="00C00FD1" w:rsidRDefault="00F267DA" w:rsidP="005E5FC7">
      <w:pPr>
        <w:pStyle w:val="ListParagraph"/>
        <w:numPr>
          <w:ilvl w:val="0"/>
          <w:numId w:val="18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‘out_time’ starting from 24 hours and after</w:t>
      </w:r>
      <w:r w:rsidR="006E72D6" w:rsidRPr="00C00FD1">
        <w:rPr>
          <w:rFonts w:ascii="Times New Roman" w:hAnsi="Times New Roman" w:cs="Times New Roman"/>
          <w:sz w:val="20"/>
          <w:szCs w:val="20"/>
        </w:rPr>
        <w:t xml:space="preserve"> are </w:t>
      </w:r>
      <w:r w:rsidR="000C24D3" w:rsidRPr="00C00FD1">
        <w:rPr>
          <w:rFonts w:ascii="Times New Roman" w:hAnsi="Times New Roman" w:cs="Times New Roman"/>
          <w:sz w:val="20"/>
          <w:szCs w:val="20"/>
        </w:rPr>
        <w:t>converted</w:t>
      </w:r>
      <w:r w:rsidR="006E72D6" w:rsidRPr="00C00FD1">
        <w:rPr>
          <w:rFonts w:ascii="Times New Roman" w:hAnsi="Times New Roman" w:cs="Times New Roman"/>
          <w:sz w:val="20"/>
          <w:szCs w:val="20"/>
        </w:rPr>
        <w:t xml:space="preserve"> to standard </w:t>
      </w:r>
      <w:r w:rsidR="000C24D3" w:rsidRPr="00C00FD1">
        <w:rPr>
          <w:rFonts w:ascii="Times New Roman" w:hAnsi="Times New Roman" w:cs="Times New Roman"/>
          <w:sz w:val="20"/>
          <w:szCs w:val="20"/>
        </w:rPr>
        <w:t>form (e.g.: -</w:t>
      </w:r>
      <w:r w:rsidR="006E72D6" w:rsidRPr="00C00FD1">
        <w:rPr>
          <w:rFonts w:ascii="Times New Roman" w:hAnsi="Times New Roman" w:cs="Times New Roman"/>
          <w:sz w:val="20"/>
          <w:szCs w:val="20"/>
        </w:rPr>
        <w:t xml:space="preserve"> 24:50:00 -&gt; 00:50:00)</w:t>
      </w:r>
    </w:p>
    <w:p w14:paraId="665873C1" w14:textId="05FFBAB8" w:rsidR="006E72D6" w:rsidRPr="00C00FD1" w:rsidRDefault="00C07503" w:rsidP="005E5FC7">
      <w:pPr>
        <w:pStyle w:val="ListParagraph"/>
        <w:numPr>
          <w:ilvl w:val="0"/>
          <w:numId w:val="18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For inconsistence ‘out_date’ values mentioned above, replace ‘out_date’ with the next day from ‘date</w:t>
      </w:r>
      <w:r w:rsidR="00D35FA4" w:rsidRPr="00C00FD1">
        <w:rPr>
          <w:rFonts w:ascii="Times New Roman" w:hAnsi="Times New Roman" w:cs="Times New Roman"/>
          <w:sz w:val="20"/>
          <w:szCs w:val="20"/>
        </w:rPr>
        <w:t>’.</w:t>
      </w:r>
    </w:p>
    <w:p w14:paraId="3DBA969F" w14:textId="05993943" w:rsidR="00D35FA4" w:rsidRPr="00C00FD1" w:rsidRDefault="00B570C1" w:rsidP="005E5FC7">
      <w:pPr>
        <w:pStyle w:val="ListParagraph"/>
        <w:numPr>
          <w:ilvl w:val="0"/>
          <w:numId w:val="18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There are no inconsistence and missing ‘in_time’ and ‘out_time’ at this point. Simply </w:t>
      </w:r>
      <w:r w:rsidR="000C24D3" w:rsidRPr="00C00FD1">
        <w:rPr>
          <w:rFonts w:ascii="Times New Roman" w:hAnsi="Times New Roman" w:cs="Times New Roman"/>
          <w:sz w:val="20"/>
          <w:szCs w:val="20"/>
        </w:rPr>
        <w:t>subtract</w:t>
      </w:r>
      <w:r w:rsidRPr="00C00FD1">
        <w:rPr>
          <w:rFonts w:ascii="Times New Roman" w:hAnsi="Times New Roman" w:cs="Times New Roman"/>
          <w:sz w:val="20"/>
          <w:szCs w:val="20"/>
        </w:rPr>
        <w:t xml:space="preserve"> ‘out_time’ from ‘in_time’ and replace them with invalid ‘\N’ values in ‘Hourly_</w:t>
      </w:r>
      <w:r w:rsidR="001C1300" w:rsidRPr="00C00FD1">
        <w:rPr>
          <w:rFonts w:ascii="Times New Roman" w:hAnsi="Times New Roman" w:cs="Times New Roman"/>
          <w:sz w:val="20"/>
          <w:szCs w:val="20"/>
        </w:rPr>
        <w:t>Time’.</w:t>
      </w:r>
    </w:p>
    <w:p w14:paraId="0219AB90" w14:textId="547A140E" w:rsidR="001C1300" w:rsidRPr="00C00FD1" w:rsidRDefault="001C1300" w:rsidP="005E5FC7">
      <w:pPr>
        <w:pStyle w:val="ListParagraph"/>
        <w:numPr>
          <w:ilvl w:val="0"/>
          <w:numId w:val="18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Manually change the </w:t>
      </w:r>
      <w:r w:rsidR="009C32C3" w:rsidRPr="00C00FD1">
        <w:rPr>
          <w:rFonts w:ascii="Times New Roman" w:hAnsi="Times New Roman" w:cs="Times New Roman"/>
          <w:sz w:val="20"/>
          <w:szCs w:val="20"/>
        </w:rPr>
        <w:t>‘out_date’ of index 142203 to ‘</w:t>
      </w:r>
      <w:r w:rsidR="00E447DE" w:rsidRPr="00C00FD1">
        <w:rPr>
          <w:rFonts w:ascii="Times New Roman" w:hAnsi="Times New Roman" w:cs="Times New Roman"/>
          <w:sz w:val="20"/>
          <w:szCs w:val="20"/>
        </w:rPr>
        <w:t>3</w:t>
      </w:r>
      <w:r w:rsidR="009C32C3" w:rsidRPr="00C00FD1">
        <w:rPr>
          <w:rFonts w:ascii="Times New Roman" w:hAnsi="Times New Roman" w:cs="Times New Roman"/>
          <w:sz w:val="20"/>
          <w:szCs w:val="20"/>
        </w:rPr>
        <w:t>/</w:t>
      </w:r>
      <w:r w:rsidR="00E447DE" w:rsidRPr="00C00FD1">
        <w:rPr>
          <w:rFonts w:ascii="Times New Roman" w:hAnsi="Times New Roman" w:cs="Times New Roman"/>
          <w:sz w:val="20"/>
          <w:szCs w:val="20"/>
        </w:rPr>
        <w:t>1</w:t>
      </w:r>
      <w:r w:rsidR="009C32C3" w:rsidRPr="00C00FD1">
        <w:rPr>
          <w:rFonts w:ascii="Times New Roman" w:hAnsi="Times New Roman" w:cs="Times New Roman"/>
          <w:sz w:val="20"/>
          <w:szCs w:val="20"/>
        </w:rPr>
        <w:t>/</w:t>
      </w:r>
      <w:r w:rsidR="00E447DE" w:rsidRPr="00C00FD1">
        <w:rPr>
          <w:rFonts w:ascii="Times New Roman" w:hAnsi="Times New Roman" w:cs="Times New Roman"/>
          <w:sz w:val="20"/>
          <w:szCs w:val="20"/>
        </w:rPr>
        <w:t xml:space="preserve">2022’ as the ‘date’ is </w:t>
      </w:r>
      <w:r w:rsidR="00B83725" w:rsidRPr="00C00FD1">
        <w:rPr>
          <w:rFonts w:ascii="Times New Roman" w:hAnsi="Times New Roman" w:cs="Times New Roman"/>
          <w:sz w:val="20"/>
          <w:szCs w:val="20"/>
        </w:rPr>
        <w:t xml:space="preserve">‘2/28/2022’ and the ‘out_time’ is </w:t>
      </w:r>
      <w:r w:rsidR="00742174" w:rsidRPr="00C00FD1">
        <w:rPr>
          <w:rFonts w:ascii="Times New Roman" w:hAnsi="Times New Roman" w:cs="Times New Roman"/>
          <w:sz w:val="20"/>
          <w:szCs w:val="20"/>
        </w:rPr>
        <w:t>‘0:45:03’.</w:t>
      </w:r>
    </w:p>
    <w:p w14:paraId="0B978C33" w14:textId="5A34FDE1" w:rsidR="00742174" w:rsidRPr="00EC0E01" w:rsidRDefault="00962506" w:rsidP="00EC0E01">
      <w:pPr>
        <w:pStyle w:val="Heading3"/>
        <w:numPr>
          <w:ilvl w:val="0"/>
          <w:numId w:val="15"/>
        </w:numPr>
        <w:spacing w:before="0"/>
        <w:ind w:left="180" w:hanging="540"/>
        <w:rPr>
          <w:rFonts w:ascii="Times New Roman" w:hAnsi="Times New Roman" w:cs="Times New Roman"/>
        </w:rPr>
      </w:pPr>
      <w:bookmarkStart w:id="7" w:name="_Toc140444827"/>
      <w:r w:rsidRPr="00EC0E01">
        <w:rPr>
          <w:rFonts w:ascii="Times New Roman" w:hAnsi="Times New Roman" w:cs="Times New Roman"/>
        </w:rPr>
        <w:t>‘leaves’ dataset</w:t>
      </w:r>
      <w:bookmarkEnd w:id="7"/>
    </w:p>
    <w:p w14:paraId="24AFC019" w14:textId="03D4AEEB" w:rsidR="00612E73" w:rsidRPr="00C00FD1" w:rsidRDefault="00B04EC7" w:rsidP="005E5FC7">
      <w:pPr>
        <w:pStyle w:val="ListParagraph"/>
        <w:numPr>
          <w:ilvl w:val="0"/>
          <w:numId w:val="30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There were some duplicate entries</w:t>
      </w:r>
      <w:r w:rsidR="00C33B32" w:rsidRPr="00C00FD1">
        <w:rPr>
          <w:rFonts w:ascii="Times New Roman" w:hAnsi="Times New Roman" w:cs="Times New Roman"/>
          <w:sz w:val="20"/>
          <w:szCs w:val="20"/>
        </w:rPr>
        <w:t xml:space="preserve"> in the ‘leaves’ dataset.</w:t>
      </w:r>
    </w:p>
    <w:p w14:paraId="6E6E1167" w14:textId="3C70F6DA" w:rsidR="00C33B32" w:rsidRPr="00C00FD1" w:rsidRDefault="00C33B32" w:rsidP="005E5FC7">
      <w:pPr>
        <w:pStyle w:val="ListParagraph"/>
        <w:numPr>
          <w:ilvl w:val="0"/>
          <w:numId w:val="30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There were 245 missing values.</w:t>
      </w:r>
    </w:p>
    <w:p w14:paraId="0942E4BD" w14:textId="1AB97F4A" w:rsidR="007A4B3C" w:rsidRPr="00C00FD1" w:rsidRDefault="007A4B3C" w:rsidP="005E5FC7">
      <w:pPr>
        <w:pStyle w:val="ListParagraph"/>
        <w:numPr>
          <w:ilvl w:val="0"/>
          <w:numId w:val="30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There are no other issues other than the </w:t>
      </w:r>
      <w:r w:rsidR="000C24D3" w:rsidRPr="00C00FD1">
        <w:rPr>
          <w:rFonts w:ascii="Times New Roman" w:hAnsi="Times New Roman" w:cs="Times New Roman"/>
          <w:sz w:val="20"/>
          <w:szCs w:val="20"/>
        </w:rPr>
        <w:t>above-mentioned</w:t>
      </w:r>
      <w:r w:rsidRPr="00C00FD1">
        <w:rPr>
          <w:rFonts w:ascii="Times New Roman" w:hAnsi="Times New Roman" w:cs="Times New Roman"/>
          <w:sz w:val="20"/>
          <w:szCs w:val="20"/>
        </w:rPr>
        <w:t xml:space="preserve"> </w:t>
      </w:r>
      <w:r w:rsidR="000C24D3" w:rsidRPr="00C00FD1">
        <w:rPr>
          <w:rFonts w:ascii="Times New Roman" w:hAnsi="Times New Roman" w:cs="Times New Roman"/>
          <w:sz w:val="20"/>
          <w:szCs w:val="20"/>
        </w:rPr>
        <w:t>issues</w:t>
      </w:r>
      <w:r w:rsidRPr="00C00FD1">
        <w:rPr>
          <w:rFonts w:ascii="Times New Roman" w:hAnsi="Times New Roman" w:cs="Times New Roman"/>
          <w:sz w:val="20"/>
          <w:szCs w:val="20"/>
        </w:rPr>
        <w:t>.</w:t>
      </w:r>
    </w:p>
    <w:p w14:paraId="2003A930" w14:textId="63F3FB27" w:rsidR="00C33B32" w:rsidRPr="00EC0E01" w:rsidRDefault="007A4B3C" w:rsidP="001D3FFE">
      <w:pPr>
        <w:pStyle w:val="Heading4"/>
        <w:numPr>
          <w:ilvl w:val="0"/>
          <w:numId w:val="31"/>
        </w:numPr>
        <w:spacing w:before="0"/>
        <w:ind w:left="360" w:hanging="720"/>
        <w:rPr>
          <w:rFonts w:ascii="Times New Roman" w:hAnsi="Times New Roman" w:cs="Times New Roman"/>
        </w:rPr>
      </w:pPr>
      <w:r w:rsidRPr="00EC0E01">
        <w:rPr>
          <w:rFonts w:ascii="Times New Roman" w:hAnsi="Times New Roman" w:cs="Times New Roman"/>
        </w:rPr>
        <w:t>Resolving issues mentioned above</w:t>
      </w:r>
    </w:p>
    <w:p w14:paraId="44977C26" w14:textId="1FF4D500" w:rsidR="007A4B3C" w:rsidRPr="00C00FD1" w:rsidRDefault="00C45A09" w:rsidP="00EC0E01">
      <w:pPr>
        <w:pStyle w:val="ListParagraph"/>
        <w:numPr>
          <w:ilvl w:val="0"/>
          <w:numId w:val="32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Droped the duplicate entries from ‘leaves’ dataset.</w:t>
      </w:r>
    </w:p>
    <w:p w14:paraId="1987676B" w14:textId="68E53DF9" w:rsidR="00C45A09" w:rsidRPr="00C00FD1" w:rsidRDefault="008E5A9C" w:rsidP="00EC0E01">
      <w:pPr>
        <w:pStyle w:val="ListParagraph"/>
        <w:numPr>
          <w:ilvl w:val="0"/>
          <w:numId w:val="32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Replaced null values with ‘\N’ placeholder.</w:t>
      </w:r>
    </w:p>
    <w:p w14:paraId="649A0F55" w14:textId="38BE0BDB" w:rsidR="00D06F0D" w:rsidRPr="00E91AD6" w:rsidRDefault="00F818EC" w:rsidP="00E91AD6">
      <w:pPr>
        <w:pStyle w:val="Heading2"/>
        <w:numPr>
          <w:ilvl w:val="0"/>
          <w:numId w:val="14"/>
        </w:numPr>
        <w:spacing w:before="0"/>
        <w:ind w:left="180" w:hanging="540"/>
        <w:rPr>
          <w:rFonts w:ascii="Times New Roman" w:hAnsi="Times New Roman" w:cs="Times New Roman"/>
          <w:sz w:val="28"/>
          <w:szCs w:val="28"/>
        </w:rPr>
      </w:pPr>
      <w:bookmarkStart w:id="8" w:name="_Toc140444828"/>
      <w:r w:rsidRPr="00E91AD6">
        <w:rPr>
          <w:rFonts w:ascii="Times New Roman" w:hAnsi="Times New Roman" w:cs="Times New Roman"/>
          <w:sz w:val="28"/>
          <w:szCs w:val="28"/>
        </w:rPr>
        <w:lastRenderedPageBreak/>
        <w:t xml:space="preserve">Data </w:t>
      </w:r>
      <w:r w:rsidR="002C0705" w:rsidRPr="00E91AD6">
        <w:rPr>
          <w:rFonts w:ascii="Times New Roman" w:hAnsi="Times New Roman" w:cs="Times New Roman"/>
          <w:sz w:val="28"/>
          <w:szCs w:val="28"/>
        </w:rPr>
        <w:t>Reduction</w:t>
      </w:r>
      <w:bookmarkEnd w:id="8"/>
    </w:p>
    <w:p w14:paraId="73A5FA73" w14:textId="0F74FEFD" w:rsidR="002C0705" w:rsidRPr="00C00FD1" w:rsidRDefault="00122579" w:rsidP="00E91AD6">
      <w:pPr>
        <w:pStyle w:val="ListParagraph"/>
        <w:numPr>
          <w:ilvl w:val="0"/>
          <w:numId w:val="34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Remove </w:t>
      </w:r>
      <w:r w:rsidR="002B6B05" w:rsidRPr="00C00FD1">
        <w:rPr>
          <w:rFonts w:ascii="Times New Roman" w:hAnsi="Times New Roman" w:cs="Times New Roman"/>
          <w:sz w:val="20"/>
          <w:szCs w:val="20"/>
        </w:rPr>
        <w:t xml:space="preserve">unwanted or redundant </w:t>
      </w:r>
      <w:r w:rsidR="001B7FCF" w:rsidRPr="00C00FD1">
        <w:rPr>
          <w:rFonts w:ascii="Times New Roman" w:hAnsi="Times New Roman" w:cs="Times New Roman"/>
          <w:sz w:val="20"/>
          <w:szCs w:val="20"/>
        </w:rPr>
        <w:t>fields</w:t>
      </w:r>
      <w:r w:rsidR="002B6B05" w:rsidRPr="00C00FD1">
        <w:rPr>
          <w:rFonts w:ascii="Times New Roman" w:hAnsi="Times New Roman" w:cs="Times New Roman"/>
          <w:sz w:val="20"/>
          <w:szCs w:val="20"/>
        </w:rPr>
        <w:t xml:space="preserve"> from ‘employees’ dataset: 'Employee_Code', 'Religion_ID', 'Designation_ID', 'Reporting_emp_1', 'Reporting_emp_2'</w:t>
      </w:r>
    </w:p>
    <w:p w14:paraId="4960D518" w14:textId="27BCD09A" w:rsidR="00C57610" w:rsidRPr="00E91AD6" w:rsidRDefault="00C57610" w:rsidP="00E91AD6">
      <w:pPr>
        <w:pStyle w:val="Heading2"/>
        <w:numPr>
          <w:ilvl w:val="0"/>
          <w:numId w:val="14"/>
        </w:numPr>
        <w:spacing w:before="0"/>
        <w:ind w:left="180" w:hanging="540"/>
        <w:rPr>
          <w:rFonts w:ascii="Times New Roman" w:hAnsi="Times New Roman" w:cs="Times New Roman"/>
          <w:sz w:val="28"/>
          <w:szCs w:val="28"/>
        </w:rPr>
      </w:pPr>
      <w:bookmarkStart w:id="9" w:name="_Toc140444829"/>
      <w:r w:rsidRPr="00E91AD6">
        <w:rPr>
          <w:rFonts w:ascii="Times New Roman" w:hAnsi="Times New Roman" w:cs="Times New Roman"/>
          <w:sz w:val="28"/>
          <w:szCs w:val="28"/>
        </w:rPr>
        <w:t>Data Integration</w:t>
      </w:r>
      <w:bookmarkEnd w:id="9"/>
    </w:p>
    <w:p w14:paraId="53C63CC7" w14:textId="4F0945FC" w:rsidR="006E1176" w:rsidRPr="00C00FD1" w:rsidRDefault="002C62FD" w:rsidP="00417A25">
      <w:pPr>
        <w:pStyle w:val="ListParagraph"/>
        <w:numPr>
          <w:ilvl w:val="0"/>
          <w:numId w:val="34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‘employees’, ‘salary’, ‘attendance’ and ‘leaves’ datasets are combined to a one model </w:t>
      </w:r>
      <w:r w:rsidR="00AE2DB9" w:rsidRPr="00C00FD1">
        <w:rPr>
          <w:rFonts w:ascii="Times New Roman" w:hAnsi="Times New Roman" w:cs="Times New Roman"/>
          <w:sz w:val="20"/>
          <w:szCs w:val="20"/>
        </w:rPr>
        <w:t>in Power BI with one-to-many relationships between</w:t>
      </w:r>
      <w:r w:rsidR="00D051A2" w:rsidRPr="00C00FD1">
        <w:rPr>
          <w:rFonts w:ascii="Times New Roman" w:hAnsi="Times New Roman" w:cs="Times New Roman"/>
          <w:sz w:val="20"/>
          <w:szCs w:val="20"/>
        </w:rPr>
        <w:t xml:space="preserve"> ‘employees’ dataset </w:t>
      </w:r>
      <w:r w:rsidR="006E1176" w:rsidRPr="00C00FD1">
        <w:rPr>
          <w:rFonts w:ascii="Times New Roman" w:hAnsi="Times New Roman" w:cs="Times New Roman"/>
          <w:sz w:val="20"/>
          <w:szCs w:val="20"/>
        </w:rPr>
        <w:t>and</w:t>
      </w:r>
      <w:r w:rsidR="00D051A2" w:rsidRPr="00C00FD1">
        <w:rPr>
          <w:rFonts w:ascii="Times New Roman" w:hAnsi="Times New Roman" w:cs="Times New Roman"/>
          <w:sz w:val="20"/>
          <w:szCs w:val="20"/>
        </w:rPr>
        <w:t xml:space="preserve"> the other three </w:t>
      </w:r>
      <w:r w:rsidR="008A1607" w:rsidRPr="00C00FD1">
        <w:rPr>
          <w:rFonts w:ascii="Times New Roman" w:hAnsi="Times New Roman" w:cs="Times New Roman"/>
          <w:sz w:val="20"/>
          <w:szCs w:val="20"/>
        </w:rPr>
        <w:t>datasets by the ‘Employee_No’ field.</w:t>
      </w:r>
    </w:p>
    <w:p w14:paraId="4A8F24C8" w14:textId="7B101E40" w:rsidR="00AE3892" w:rsidRPr="00417A25" w:rsidRDefault="00AE3892" w:rsidP="00417A25">
      <w:pPr>
        <w:pStyle w:val="Heading2"/>
        <w:numPr>
          <w:ilvl w:val="0"/>
          <w:numId w:val="14"/>
        </w:numPr>
        <w:spacing w:before="0"/>
        <w:ind w:left="180" w:hanging="540"/>
        <w:rPr>
          <w:rFonts w:ascii="Times New Roman" w:hAnsi="Times New Roman" w:cs="Times New Roman"/>
          <w:sz w:val="28"/>
          <w:szCs w:val="28"/>
        </w:rPr>
      </w:pPr>
      <w:bookmarkStart w:id="10" w:name="_Toc140444830"/>
      <w:r w:rsidRPr="00417A25">
        <w:rPr>
          <w:rFonts w:ascii="Times New Roman" w:hAnsi="Times New Roman" w:cs="Times New Roman"/>
          <w:sz w:val="28"/>
          <w:szCs w:val="28"/>
        </w:rPr>
        <w:t>Data Transformations</w:t>
      </w:r>
      <w:bookmarkEnd w:id="10"/>
    </w:p>
    <w:p w14:paraId="206DB0E4" w14:textId="0E121326" w:rsidR="00666233" w:rsidRPr="00C00FD1" w:rsidRDefault="0019650C" w:rsidP="00417A25">
      <w:pPr>
        <w:pStyle w:val="ListParagraph"/>
        <w:numPr>
          <w:ilvl w:val="0"/>
          <w:numId w:val="34"/>
        </w:numPr>
        <w:spacing w:after="0"/>
        <w:ind w:left="54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 xml:space="preserve">When importing the datasets to Power BI, the </w:t>
      </w:r>
      <w:r w:rsidR="00DF42BC" w:rsidRPr="00C00FD1">
        <w:rPr>
          <w:rFonts w:ascii="Times New Roman" w:hAnsi="Times New Roman" w:cs="Times New Roman"/>
          <w:sz w:val="20"/>
          <w:szCs w:val="20"/>
        </w:rPr>
        <w:t xml:space="preserve">field with date and time value type are separated to </w:t>
      </w:r>
      <w:r w:rsidR="00880589" w:rsidRPr="00C00FD1">
        <w:rPr>
          <w:rFonts w:ascii="Times New Roman" w:hAnsi="Times New Roman" w:cs="Times New Roman"/>
          <w:sz w:val="20"/>
          <w:szCs w:val="20"/>
        </w:rPr>
        <w:t>year, month, day, hour, minute for easy use for visuali</w:t>
      </w:r>
      <w:r w:rsidR="00666233" w:rsidRPr="00C00FD1">
        <w:rPr>
          <w:rFonts w:ascii="Times New Roman" w:hAnsi="Times New Roman" w:cs="Times New Roman"/>
          <w:sz w:val="20"/>
          <w:szCs w:val="20"/>
        </w:rPr>
        <w:t>zation.</w:t>
      </w:r>
    </w:p>
    <w:p w14:paraId="3CA8DB94" w14:textId="3C982962" w:rsidR="00666233" w:rsidRPr="00C00FD1" w:rsidRDefault="001B71D2" w:rsidP="005E5FC7">
      <w:pPr>
        <w:pStyle w:val="ListParagraph"/>
        <w:numPr>
          <w:ilvl w:val="0"/>
          <w:numId w:val="37"/>
        </w:numPr>
        <w:spacing w:after="0"/>
        <w:ind w:left="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Refer the following links for more information on data cleaning.</w:t>
      </w:r>
    </w:p>
    <w:p w14:paraId="49709EE8" w14:textId="77777777" w:rsidR="00000000" w:rsidRDefault="000F24EA" w:rsidP="005E5FC7">
      <w:pPr>
        <w:pStyle w:val="ListParagraph"/>
        <w:numPr>
          <w:ilvl w:val="0"/>
          <w:numId w:val="34"/>
        </w:numPr>
        <w:spacing w:after="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‘employees’ dataset cleaning</w:t>
      </w:r>
      <w:r w:rsidR="00A0642E" w:rsidRPr="00C00FD1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8" w:history="1">
        <w:r w:rsidR="00A0642E" w:rsidRPr="00B75289">
          <w:rPr>
            <w:rStyle w:val="Hyperlink"/>
            <w:rFonts w:ascii="Times New Roman" w:hAnsi="Times New Roman" w:cs="Times New Roman"/>
            <w:sz w:val="20"/>
            <w:szCs w:val="20"/>
          </w:rPr>
          <w:t>Jupyter Notebook</w:t>
        </w:r>
      </w:hyperlink>
      <w:r w:rsidR="00A0642E" w:rsidRPr="00C00FD1">
        <w:rPr>
          <w:rFonts w:ascii="Times New Roman" w:hAnsi="Times New Roman" w:cs="Times New Roman"/>
          <w:sz w:val="20"/>
          <w:szCs w:val="20"/>
        </w:rPr>
        <w:t xml:space="preserve"> | </w:t>
      </w:r>
      <w:hyperlink r:id="rId9" w:history="1">
        <w:r w:rsidR="00A0642E" w:rsidRPr="00B0503D">
          <w:rPr>
            <w:rStyle w:val="Hyperlink"/>
            <w:rFonts w:ascii="Times New Roman" w:hAnsi="Times New Roman" w:cs="Times New Roman"/>
            <w:sz w:val="20"/>
            <w:szCs w:val="20"/>
          </w:rPr>
          <w:t>python script</w:t>
        </w:r>
      </w:hyperlink>
    </w:p>
    <w:p w14:paraId="08CD7246" w14:textId="4B48F876" w:rsidR="001B71D2" w:rsidRPr="00C00FD1" w:rsidRDefault="000F24EA" w:rsidP="005E5FC7">
      <w:pPr>
        <w:pStyle w:val="ListParagraph"/>
        <w:numPr>
          <w:ilvl w:val="0"/>
          <w:numId w:val="34"/>
        </w:numPr>
        <w:spacing w:after="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‘employees’ dataset cleaning</w:t>
      </w:r>
      <w:r w:rsidR="00A0642E" w:rsidRPr="00C00FD1">
        <w:rPr>
          <w:rFonts w:ascii="Times New Roman" w:hAnsi="Times New Roman" w:cs="Times New Roman"/>
          <w:sz w:val="20"/>
          <w:szCs w:val="20"/>
        </w:rPr>
        <w:t xml:space="preserve"> – Jupyter Notebook | python script</w:t>
      </w:r>
    </w:p>
    <w:p w14:paraId="3F596E9D" w14:textId="77777777" w:rsidR="00000000" w:rsidRDefault="009721C8" w:rsidP="005E5FC7">
      <w:pPr>
        <w:pStyle w:val="ListParagraph"/>
        <w:numPr>
          <w:ilvl w:val="0"/>
          <w:numId w:val="34"/>
        </w:numPr>
        <w:spacing w:after="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‘salary’, ‘attendance’ and ‘leaves’ datasets cleaning</w:t>
      </w:r>
      <w:r w:rsidR="00A0642E" w:rsidRPr="00C00FD1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0" w:history="1">
        <w:r w:rsidR="00A0642E" w:rsidRPr="006E6D52">
          <w:rPr>
            <w:rStyle w:val="Hyperlink"/>
            <w:rFonts w:ascii="Times New Roman" w:hAnsi="Times New Roman" w:cs="Times New Roman"/>
            <w:sz w:val="20"/>
            <w:szCs w:val="20"/>
          </w:rPr>
          <w:t>Jupyter Notebook</w:t>
        </w:r>
      </w:hyperlink>
    </w:p>
    <w:p w14:paraId="07AE7CCB" w14:textId="008D1489" w:rsidR="009721C8" w:rsidRPr="00C00FD1" w:rsidRDefault="009721C8" w:rsidP="005E5FC7">
      <w:pPr>
        <w:pStyle w:val="ListParagraph"/>
        <w:numPr>
          <w:ilvl w:val="0"/>
          <w:numId w:val="34"/>
        </w:numPr>
        <w:spacing w:after="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‘salary’, ‘attendance’ and ‘leaves’ datasets cleaning</w:t>
      </w:r>
      <w:r w:rsidR="00A0642E" w:rsidRPr="00C00FD1">
        <w:rPr>
          <w:rFonts w:ascii="Times New Roman" w:hAnsi="Times New Roman" w:cs="Times New Roman"/>
          <w:sz w:val="20"/>
          <w:szCs w:val="20"/>
        </w:rPr>
        <w:t xml:space="preserve"> – Jupyter Notebook</w:t>
      </w:r>
    </w:p>
    <w:p w14:paraId="2FFC3014" w14:textId="77777777" w:rsidR="00000000" w:rsidRDefault="00C5555B" w:rsidP="005E5FC7">
      <w:pPr>
        <w:pStyle w:val="ListParagraph"/>
        <w:numPr>
          <w:ilvl w:val="0"/>
          <w:numId w:val="34"/>
        </w:numPr>
        <w:spacing w:after="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Integrated</w:t>
      </w:r>
      <w:r w:rsidR="00C9682B" w:rsidRPr="00C00FD1">
        <w:rPr>
          <w:rFonts w:ascii="Times New Roman" w:hAnsi="Times New Roman" w:cs="Times New Roman"/>
          <w:sz w:val="20"/>
          <w:szCs w:val="20"/>
        </w:rPr>
        <w:t>, transformed</w:t>
      </w:r>
      <w:r w:rsidRPr="00C00FD1">
        <w:rPr>
          <w:rFonts w:ascii="Times New Roman" w:hAnsi="Times New Roman" w:cs="Times New Roman"/>
          <w:sz w:val="20"/>
          <w:szCs w:val="20"/>
        </w:rPr>
        <w:t xml:space="preserve"> dataset</w:t>
      </w:r>
      <w:r w:rsidR="00C9682B" w:rsidRPr="00C00FD1">
        <w:rPr>
          <w:rFonts w:ascii="Times New Roman" w:hAnsi="Times New Roman" w:cs="Times New Roman"/>
          <w:sz w:val="20"/>
          <w:szCs w:val="20"/>
        </w:rPr>
        <w:t xml:space="preserve">s – </w:t>
      </w:r>
      <w:hyperlink r:id="rId11" w:history="1">
        <w:r w:rsidR="00C9682B" w:rsidRPr="005B266A">
          <w:rPr>
            <w:rStyle w:val="Hyperlink"/>
            <w:rFonts w:ascii="Times New Roman" w:hAnsi="Times New Roman" w:cs="Times New Roman"/>
            <w:sz w:val="20"/>
            <w:szCs w:val="20"/>
          </w:rPr>
          <w:t>Power BI file</w:t>
        </w:r>
      </w:hyperlink>
    </w:p>
    <w:p w14:paraId="3667433E" w14:textId="64F54245" w:rsidR="00A0642E" w:rsidRPr="00C00FD1" w:rsidRDefault="00C5555B" w:rsidP="005E5FC7">
      <w:pPr>
        <w:pStyle w:val="ListParagraph"/>
        <w:numPr>
          <w:ilvl w:val="0"/>
          <w:numId w:val="34"/>
        </w:numPr>
        <w:spacing w:after="0"/>
        <w:contextualSpacing w:val="0"/>
        <w:rPr>
          <w:rFonts w:ascii="Times New Roman" w:hAnsi="Times New Roman" w:cs="Times New Roman"/>
          <w:sz w:val="20"/>
          <w:szCs w:val="20"/>
        </w:rPr>
      </w:pPr>
      <w:r w:rsidRPr="00C00FD1">
        <w:rPr>
          <w:rFonts w:ascii="Times New Roman" w:hAnsi="Times New Roman" w:cs="Times New Roman"/>
          <w:sz w:val="20"/>
          <w:szCs w:val="20"/>
        </w:rPr>
        <w:t>Integrated</w:t>
      </w:r>
      <w:r w:rsidR="00C9682B" w:rsidRPr="00C00FD1">
        <w:rPr>
          <w:rFonts w:ascii="Times New Roman" w:hAnsi="Times New Roman" w:cs="Times New Roman"/>
          <w:sz w:val="20"/>
          <w:szCs w:val="20"/>
        </w:rPr>
        <w:t>, transformed</w:t>
      </w:r>
      <w:r w:rsidRPr="00C00FD1">
        <w:rPr>
          <w:rFonts w:ascii="Times New Roman" w:hAnsi="Times New Roman" w:cs="Times New Roman"/>
          <w:sz w:val="20"/>
          <w:szCs w:val="20"/>
        </w:rPr>
        <w:t xml:space="preserve"> dataset</w:t>
      </w:r>
      <w:r w:rsidR="00C9682B" w:rsidRPr="00C00FD1">
        <w:rPr>
          <w:rFonts w:ascii="Times New Roman" w:hAnsi="Times New Roman" w:cs="Times New Roman"/>
          <w:sz w:val="20"/>
          <w:szCs w:val="20"/>
        </w:rPr>
        <w:t>s – Power BI file</w:t>
      </w:r>
    </w:p>
    <w:p w14:paraId="7298A324" w14:textId="13E50D04" w:rsidR="007D2579" w:rsidRPr="00DB2603" w:rsidRDefault="007D2579" w:rsidP="00DB2603">
      <w:pPr>
        <w:pStyle w:val="Heading1"/>
        <w:numPr>
          <w:ilvl w:val="0"/>
          <w:numId w:val="5"/>
        </w:numPr>
        <w:spacing w:before="0"/>
        <w:ind w:left="0"/>
        <w:rPr>
          <w:rFonts w:ascii="Times New Roman" w:hAnsi="Times New Roman" w:cs="Times New Roman"/>
        </w:rPr>
      </w:pPr>
      <w:bookmarkStart w:id="11" w:name="_Toc140444831"/>
      <w:r w:rsidRPr="00DB2603">
        <w:rPr>
          <w:rFonts w:ascii="Times New Roman" w:hAnsi="Times New Roman" w:cs="Times New Roman"/>
        </w:rPr>
        <w:t>Insights from Data Analysis</w:t>
      </w:r>
      <w:bookmarkEnd w:id="11"/>
    </w:p>
    <w:p w14:paraId="52ADE46B" w14:textId="63A12D8A" w:rsidR="006C25D3" w:rsidRDefault="00FD275A" w:rsidP="0014018A">
      <w:pPr>
        <w:pStyle w:val="Heading2"/>
        <w:numPr>
          <w:ilvl w:val="0"/>
          <w:numId w:val="38"/>
        </w:numPr>
        <w:spacing w:before="0"/>
        <w:ind w:left="0"/>
        <w:rPr>
          <w:rFonts w:ascii="Times New Roman" w:hAnsi="Times New Roman" w:cs="Times New Roman"/>
          <w:sz w:val="28"/>
          <w:szCs w:val="28"/>
        </w:rPr>
      </w:pPr>
      <w:bookmarkStart w:id="12" w:name="_Toc140444832"/>
      <w:r w:rsidRPr="0014018A">
        <w:rPr>
          <w:rFonts w:ascii="Times New Roman" w:hAnsi="Times New Roman" w:cs="Times New Roman"/>
          <w:sz w:val="28"/>
          <w:szCs w:val="28"/>
        </w:rPr>
        <w:t>Insight 1</w:t>
      </w:r>
      <w:bookmarkEnd w:id="12"/>
    </w:p>
    <w:p w14:paraId="625CC036" w14:textId="6A17CB62" w:rsidR="00657FC4" w:rsidRDefault="006B4896" w:rsidP="00E02423">
      <w:pPr>
        <w:spacing w:after="0"/>
        <w:rPr>
          <w:rFonts w:ascii="Calisto MT" w:hAnsi="Calisto MT" w:cs="Times New Roman"/>
          <w:b/>
          <w:bCs/>
          <w:sz w:val="20"/>
          <w:szCs w:val="20"/>
        </w:rPr>
      </w:pPr>
      <w:r w:rsidRPr="00E02423">
        <w:rPr>
          <w:rFonts w:ascii="Calisto MT" w:hAnsi="Calisto MT" w:cs="Times New Roman"/>
          <w:b/>
          <w:bCs/>
          <w:sz w:val="20"/>
          <w:szCs w:val="20"/>
        </w:rPr>
        <w:t xml:space="preserve">Overall, </w:t>
      </w:r>
      <w:r w:rsidR="007A493E" w:rsidRPr="00E02423">
        <w:rPr>
          <w:rFonts w:ascii="Calisto MT" w:hAnsi="Calisto MT" w:cs="Times New Roman"/>
          <w:b/>
          <w:bCs/>
          <w:sz w:val="20"/>
          <w:szCs w:val="20"/>
        </w:rPr>
        <w:t xml:space="preserve">the employees who get a higher net salary tend to </w:t>
      </w:r>
      <w:r w:rsidR="000F65E6" w:rsidRPr="00E02423">
        <w:rPr>
          <w:rFonts w:ascii="Calisto MT" w:hAnsi="Calisto MT" w:cs="Times New Roman"/>
          <w:b/>
          <w:bCs/>
          <w:sz w:val="20"/>
          <w:szCs w:val="20"/>
        </w:rPr>
        <w:t xml:space="preserve">remain employed while </w:t>
      </w:r>
      <w:r w:rsidR="006739D9" w:rsidRPr="00E02423">
        <w:rPr>
          <w:rFonts w:ascii="Calisto MT" w:hAnsi="Calisto MT" w:cs="Times New Roman"/>
          <w:b/>
          <w:bCs/>
          <w:sz w:val="20"/>
          <w:szCs w:val="20"/>
        </w:rPr>
        <w:t>employees who get a low net salary tend to resign.</w:t>
      </w:r>
      <w:r w:rsidR="00707068" w:rsidRPr="00E02423">
        <w:rPr>
          <w:rFonts w:ascii="Calisto MT" w:hAnsi="Calisto MT" w:cs="Times New Roman"/>
          <w:b/>
          <w:bCs/>
          <w:sz w:val="20"/>
          <w:szCs w:val="20"/>
        </w:rPr>
        <w:t xml:space="preserve"> </w:t>
      </w:r>
      <w:r w:rsidR="002A38A2" w:rsidRPr="00E02423">
        <w:rPr>
          <w:rFonts w:ascii="Calisto MT" w:hAnsi="Calisto MT" w:cs="Times New Roman"/>
          <w:b/>
          <w:bCs/>
          <w:sz w:val="20"/>
          <w:szCs w:val="20"/>
        </w:rPr>
        <w:t>This trend is true for most of the designations</w:t>
      </w:r>
      <w:r w:rsidR="005817A6" w:rsidRPr="00E02423">
        <w:rPr>
          <w:rFonts w:ascii="Calisto MT" w:hAnsi="Calisto MT" w:cs="Times New Roman"/>
          <w:b/>
          <w:bCs/>
          <w:sz w:val="20"/>
          <w:szCs w:val="20"/>
        </w:rPr>
        <w:t xml:space="preserve"> </w:t>
      </w:r>
      <w:r w:rsidR="007F130F" w:rsidRPr="00E02423">
        <w:rPr>
          <w:rFonts w:ascii="Calisto MT" w:hAnsi="Calisto MT" w:cs="Times New Roman"/>
          <w:b/>
          <w:bCs/>
          <w:sz w:val="20"/>
          <w:szCs w:val="20"/>
        </w:rPr>
        <w:t xml:space="preserve">(Unskilled </w:t>
      </w:r>
      <w:r w:rsidR="005817A6" w:rsidRPr="00E02423">
        <w:rPr>
          <w:rFonts w:ascii="Calisto MT" w:hAnsi="Calisto MT" w:cs="Times New Roman"/>
          <w:b/>
          <w:bCs/>
          <w:sz w:val="20"/>
          <w:szCs w:val="20"/>
        </w:rPr>
        <w:t>Labor,</w:t>
      </w:r>
      <w:ins w:id="13" w:author="Microsoft Word" w:date="2023-08-05T20:42:00Z">
        <w:r w:rsidR="00E45C35" w:rsidRPr="00E02423">
          <w:rPr>
            <w:rFonts w:ascii="Calisto MT" w:hAnsi="Calisto MT" w:cs="Times New Roman"/>
            <w:b/>
            <w:bCs/>
            <w:sz w:val="20"/>
            <w:szCs w:val="20"/>
          </w:rPr>
          <w:t>L</w:t>
        </w:r>
        <w:r w:rsidR="007F130F" w:rsidRPr="00E02423">
          <w:rPr>
            <w:rFonts w:ascii="Calisto MT" w:hAnsi="Calisto MT" w:cs="Times New Roman"/>
            <w:b/>
            <w:bCs/>
            <w:sz w:val="20"/>
            <w:szCs w:val="20"/>
          </w:rPr>
          <w:t xml:space="preserve">abour, </w:t>
        </w:r>
      </w:ins>
      <w:r w:rsidR="002A38A2" w:rsidRPr="00E02423">
        <w:rPr>
          <w:rFonts w:ascii="Calisto MT" w:hAnsi="Calisto MT" w:cs="Times New Roman"/>
          <w:b/>
          <w:bCs/>
          <w:sz w:val="20"/>
          <w:szCs w:val="20"/>
        </w:rPr>
        <w:t xml:space="preserve"> </w:t>
      </w:r>
      <w:r w:rsidR="00D935F5" w:rsidRPr="00E02423">
        <w:rPr>
          <w:rFonts w:ascii="Calisto MT" w:hAnsi="Calisto MT" w:cs="Times New Roman"/>
          <w:b/>
          <w:bCs/>
          <w:sz w:val="20"/>
          <w:szCs w:val="20"/>
        </w:rPr>
        <w:t xml:space="preserve">Technical officer, Supervisor, </w:t>
      </w:r>
      <w:r w:rsidR="00AE74DF" w:rsidRPr="00E02423">
        <w:rPr>
          <w:rFonts w:ascii="Calisto MT" w:hAnsi="Calisto MT" w:cs="Times New Roman"/>
          <w:b/>
          <w:bCs/>
          <w:sz w:val="20"/>
          <w:szCs w:val="20"/>
        </w:rPr>
        <w:t xml:space="preserve">Store </w:t>
      </w:r>
      <w:r w:rsidR="00E45C35" w:rsidRPr="00E02423">
        <w:rPr>
          <w:rFonts w:ascii="Calisto MT" w:hAnsi="Calisto MT" w:cs="Times New Roman"/>
          <w:b/>
          <w:bCs/>
          <w:sz w:val="20"/>
          <w:szCs w:val="20"/>
        </w:rPr>
        <w:t>K</w:t>
      </w:r>
      <w:r w:rsidR="00AE74DF" w:rsidRPr="00E02423">
        <w:rPr>
          <w:rFonts w:ascii="Calisto MT" w:hAnsi="Calisto MT" w:cs="Times New Roman"/>
          <w:b/>
          <w:bCs/>
          <w:sz w:val="20"/>
          <w:szCs w:val="20"/>
        </w:rPr>
        <w:t xml:space="preserve">eeper, …) </w:t>
      </w:r>
      <w:r w:rsidR="002A38A2" w:rsidRPr="00E02423">
        <w:rPr>
          <w:rFonts w:ascii="Calisto MT" w:hAnsi="Calisto MT" w:cs="Times New Roman"/>
          <w:b/>
          <w:bCs/>
          <w:sz w:val="20"/>
          <w:szCs w:val="20"/>
        </w:rPr>
        <w:t>while a few designations</w:t>
      </w:r>
      <w:r w:rsidR="005817A6" w:rsidRPr="00E02423">
        <w:rPr>
          <w:rFonts w:ascii="Calisto MT" w:hAnsi="Calisto MT" w:cs="Times New Roman"/>
          <w:b/>
          <w:bCs/>
          <w:sz w:val="20"/>
          <w:szCs w:val="20"/>
        </w:rPr>
        <w:t xml:space="preserve"> </w:t>
      </w:r>
      <w:r w:rsidR="00AE74DF" w:rsidRPr="00E02423">
        <w:rPr>
          <w:rFonts w:ascii="Calisto MT" w:hAnsi="Calisto MT" w:cs="Times New Roman"/>
          <w:b/>
          <w:bCs/>
          <w:sz w:val="20"/>
          <w:szCs w:val="20"/>
        </w:rPr>
        <w:t>(</w:t>
      </w:r>
      <w:r w:rsidR="00E45C35" w:rsidRPr="00E02423">
        <w:rPr>
          <w:rFonts w:ascii="Calisto MT" w:hAnsi="Calisto MT" w:cs="Times New Roman"/>
          <w:b/>
          <w:bCs/>
          <w:sz w:val="20"/>
          <w:szCs w:val="20"/>
        </w:rPr>
        <w:t>Site Engineer, Project Manager)</w:t>
      </w:r>
      <w:r w:rsidR="00C36642" w:rsidRPr="00E02423">
        <w:rPr>
          <w:rFonts w:ascii="Calisto MT" w:hAnsi="Calisto MT" w:cs="Times New Roman"/>
          <w:b/>
          <w:bCs/>
          <w:sz w:val="20"/>
          <w:szCs w:val="20"/>
        </w:rPr>
        <w:t xml:space="preserve"> deviate from this common trend.</w:t>
      </w:r>
    </w:p>
    <w:p w14:paraId="4F5E7A92" w14:textId="40BEDD6F" w:rsidR="00E02423" w:rsidRPr="00E02423" w:rsidRDefault="00E02423" w:rsidP="00E02423">
      <w:pPr>
        <w:spacing w:after="0"/>
        <w:rPr>
          <w:rFonts w:ascii="Calisto MT" w:hAnsi="Calisto MT" w:cs="Times New Roman"/>
          <w:b/>
          <w:bCs/>
          <w:sz w:val="20"/>
          <w:szCs w:val="20"/>
        </w:rPr>
      </w:pPr>
    </w:p>
    <w:p w14:paraId="5FD55653" w14:textId="37B769B7" w:rsidR="00C87E2B" w:rsidRPr="004B6676" w:rsidRDefault="00C87E2B" w:rsidP="00E0242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4B6676">
        <w:rPr>
          <w:rFonts w:ascii="Times New Roman" w:hAnsi="Times New Roman" w:cs="Times New Roman"/>
          <w:b/>
          <w:bCs/>
          <w:sz w:val="20"/>
          <w:szCs w:val="20"/>
        </w:rPr>
        <w:t>Approach:</w:t>
      </w:r>
    </w:p>
    <w:p w14:paraId="65081214" w14:textId="56FB5322" w:rsidR="001D4E6E" w:rsidRPr="004B6676" w:rsidRDefault="0098467B" w:rsidP="00E02423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4B6676">
        <w:rPr>
          <w:rFonts w:ascii="Times New Roman" w:hAnsi="Times New Roman" w:cs="Times New Roman"/>
          <w:sz w:val="20"/>
          <w:szCs w:val="20"/>
        </w:rPr>
        <w:t xml:space="preserve">Average net salary is graphed against </w:t>
      </w:r>
      <w:r w:rsidR="00C80051" w:rsidRPr="004B6676">
        <w:rPr>
          <w:rFonts w:ascii="Times New Roman" w:hAnsi="Times New Roman" w:cs="Times New Roman"/>
          <w:sz w:val="20"/>
          <w:szCs w:val="20"/>
        </w:rPr>
        <w:t>year for employee status, active and inactive</w:t>
      </w:r>
      <w:r w:rsidR="00F925DE" w:rsidRPr="004B6676">
        <w:rPr>
          <w:rFonts w:ascii="Times New Roman" w:hAnsi="Times New Roman" w:cs="Times New Roman"/>
          <w:sz w:val="20"/>
          <w:szCs w:val="20"/>
        </w:rPr>
        <w:t xml:space="preserve"> choosing all employees or employees of a specific designation.</w:t>
      </w:r>
    </w:p>
    <w:p w14:paraId="06F9FB5F" w14:textId="76DB2347" w:rsidR="00F925DE" w:rsidRDefault="00B21253" w:rsidP="0028189C">
      <w:pPr>
        <w:tabs>
          <w:tab w:val="right" w:pos="9360"/>
        </w:tabs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44AFFFA" wp14:editId="0BB59FF0">
            <wp:simplePos x="0" y="0"/>
            <wp:positionH relativeFrom="margin">
              <wp:posOffset>2988798</wp:posOffset>
            </wp:positionH>
            <wp:positionV relativeFrom="paragraph">
              <wp:posOffset>2059744</wp:posOffset>
            </wp:positionV>
            <wp:extent cx="2936188" cy="1975339"/>
            <wp:effectExtent l="0" t="0" r="0" b="6350"/>
            <wp:wrapNone/>
            <wp:docPr id="2012943664" name="Picture 201294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43664" name="Picture 20129436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188" cy="1975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B79">
        <w:rPr>
          <w:noProof/>
        </w:rPr>
        <w:drawing>
          <wp:anchor distT="0" distB="0" distL="114300" distR="114300" simplePos="0" relativeHeight="251658240" behindDoc="0" locked="0" layoutInCell="1" allowOverlap="1" wp14:anchorId="103E1FEB" wp14:editId="0536230F">
            <wp:simplePos x="0" y="0"/>
            <wp:positionH relativeFrom="margin">
              <wp:posOffset>3006969</wp:posOffset>
            </wp:positionH>
            <wp:positionV relativeFrom="paragraph">
              <wp:posOffset>8206</wp:posOffset>
            </wp:positionV>
            <wp:extent cx="2889739" cy="1943473"/>
            <wp:effectExtent l="0" t="0" r="6350" b="0"/>
            <wp:wrapNone/>
            <wp:docPr id="1338677428" name="Picture 1338677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77428" name="Picture 13386774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11" cy="196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863">
        <w:rPr>
          <w:noProof/>
        </w:rPr>
        <w:drawing>
          <wp:inline distT="0" distB="0" distL="0" distR="0" wp14:anchorId="6AD00530" wp14:editId="1264BED8">
            <wp:extent cx="2942492" cy="1971406"/>
            <wp:effectExtent l="0" t="0" r="0" b="0"/>
            <wp:docPr id="1947555037" name="Picture 194755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55037" name="Picture 194755503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712" cy="19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89C">
        <w:tab/>
      </w:r>
    </w:p>
    <w:p w14:paraId="2FAE1E4D" w14:textId="2C8A38C7" w:rsidR="007F3505" w:rsidRDefault="003C3460" w:rsidP="0028189C">
      <w:pPr>
        <w:tabs>
          <w:tab w:val="right" w:pos="9360"/>
        </w:tabs>
      </w:pPr>
      <w:r>
        <w:rPr>
          <w:noProof/>
        </w:rPr>
        <w:drawing>
          <wp:inline distT="0" distB="0" distL="0" distR="0" wp14:anchorId="28983A3B" wp14:editId="750A0221">
            <wp:extent cx="2912745" cy="1958324"/>
            <wp:effectExtent l="0" t="0" r="1905" b="4445"/>
            <wp:docPr id="1409650211" name="Picture 140965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0211" name="Picture 14096502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798" cy="198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8528" w14:textId="4C16A3C9" w:rsidR="00FD275A" w:rsidRPr="00191AC7" w:rsidRDefault="007F3505" w:rsidP="00191AC7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91AC7">
        <w:rPr>
          <w:rFonts w:ascii="Times New Roman" w:hAnsi="Times New Roman" w:cs="Times New Roman"/>
          <w:sz w:val="20"/>
          <w:szCs w:val="20"/>
        </w:rPr>
        <w:lastRenderedPageBreak/>
        <w:t xml:space="preserve">The last graph </w:t>
      </w:r>
      <w:r w:rsidR="00FF0EBB" w:rsidRPr="00191AC7">
        <w:rPr>
          <w:rFonts w:ascii="Times New Roman" w:hAnsi="Times New Roman" w:cs="Times New Roman"/>
          <w:sz w:val="20"/>
          <w:szCs w:val="20"/>
        </w:rPr>
        <w:t>shows</w:t>
      </w:r>
      <w:r w:rsidRPr="00191AC7">
        <w:rPr>
          <w:rFonts w:ascii="Times New Roman" w:hAnsi="Times New Roman" w:cs="Times New Roman"/>
          <w:sz w:val="20"/>
          <w:szCs w:val="20"/>
        </w:rPr>
        <w:t xml:space="preserve"> a case of deviation</w:t>
      </w:r>
      <w:r w:rsidR="004B6676" w:rsidRPr="00191AC7">
        <w:rPr>
          <w:rFonts w:ascii="Times New Roman" w:hAnsi="Times New Roman" w:cs="Times New Roman"/>
          <w:sz w:val="20"/>
          <w:szCs w:val="20"/>
        </w:rPr>
        <w:t xml:space="preserve"> where the designation is Site Engineer</w:t>
      </w:r>
      <w:r w:rsidR="00191AC7" w:rsidRPr="00191AC7">
        <w:rPr>
          <w:rFonts w:ascii="Times New Roman" w:hAnsi="Times New Roman" w:cs="Times New Roman"/>
          <w:sz w:val="20"/>
          <w:szCs w:val="20"/>
        </w:rPr>
        <w:t xml:space="preserve">. </w:t>
      </w:r>
      <w:r w:rsidR="00FF0EBB" w:rsidRPr="00191AC7">
        <w:rPr>
          <w:rFonts w:ascii="Times New Roman" w:hAnsi="Times New Roman" w:cs="Times New Roman"/>
          <w:sz w:val="20"/>
          <w:szCs w:val="20"/>
        </w:rPr>
        <w:t>These deviations</w:t>
      </w:r>
      <w:r w:rsidR="00191AC7" w:rsidRPr="00191AC7">
        <w:rPr>
          <w:rFonts w:ascii="Times New Roman" w:hAnsi="Times New Roman" w:cs="Times New Roman"/>
          <w:sz w:val="20"/>
          <w:szCs w:val="20"/>
        </w:rPr>
        <w:t xml:space="preserve"> may be the result of unique </w:t>
      </w:r>
      <w:r w:rsidR="00FF0EBB" w:rsidRPr="00191AC7">
        <w:rPr>
          <w:rFonts w:ascii="Times New Roman" w:hAnsi="Times New Roman" w:cs="Times New Roman"/>
          <w:sz w:val="20"/>
          <w:szCs w:val="20"/>
        </w:rPr>
        <w:t>circumstances</w:t>
      </w:r>
      <w:r w:rsidR="00191AC7" w:rsidRPr="00191AC7">
        <w:rPr>
          <w:rFonts w:ascii="Times New Roman" w:hAnsi="Times New Roman" w:cs="Times New Roman"/>
          <w:sz w:val="20"/>
          <w:szCs w:val="20"/>
        </w:rPr>
        <w:t xml:space="preserve"> of those designations.</w:t>
      </w:r>
    </w:p>
    <w:p w14:paraId="2270C2AD" w14:textId="77777777" w:rsidR="00FD275A" w:rsidRPr="00191AC7" w:rsidRDefault="007F3505" w:rsidP="00191AC7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91AC7">
        <w:rPr>
          <w:rFonts w:ascii="Times New Roman" w:hAnsi="Times New Roman" w:cs="Times New Roman"/>
          <w:sz w:val="20"/>
          <w:szCs w:val="20"/>
        </w:rPr>
        <w:t>The last graph show a case of deviation</w:t>
      </w:r>
      <w:r w:rsidR="004B6676" w:rsidRPr="00191AC7">
        <w:rPr>
          <w:rFonts w:ascii="Times New Roman" w:hAnsi="Times New Roman" w:cs="Times New Roman"/>
          <w:sz w:val="20"/>
          <w:szCs w:val="20"/>
        </w:rPr>
        <w:t xml:space="preserve"> where the designation is Site Engineer</w:t>
      </w:r>
      <w:r w:rsidR="00191AC7" w:rsidRPr="00191AC7">
        <w:rPr>
          <w:rFonts w:ascii="Times New Roman" w:hAnsi="Times New Roman" w:cs="Times New Roman"/>
          <w:sz w:val="20"/>
          <w:szCs w:val="20"/>
        </w:rPr>
        <w:t>. This deviations may be the result of unique ciecumetances of those designations.</w:t>
      </w:r>
    </w:p>
    <w:p w14:paraId="4E928197" w14:textId="23F01646" w:rsidR="004B2B4D" w:rsidRDefault="00FD275A" w:rsidP="004B2B4D">
      <w:pPr>
        <w:pStyle w:val="Heading2"/>
        <w:numPr>
          <w:ilvl w:val="0"/>
          <w:numId w:val="38"/>
        </w:numPr>
        <w:spacing w:before="0"/>
        <w:ind w:left="0"/>
        <w:rPr>
          <w:rFonts w:ascii="Times New Roman" w:hAnsi="Times New Roman" w:cs="Times New Roman"/>
          <w:sz w:val="28"/>
          <w:szCs w:val="28"/>
        </w:rPr>
      </w:pPr>
      <w:bookmarkStart w:id="14" w:name="_Toc140444833"/>
      <w:r w:rsidRPr="0014018A">
        <w:rPr>
          <w:rFonts w:ascii="Times New Roman" w:hAnsi="Times New Roman" w:cs="Times New Roman"/>
          <w:sz w:val="28"/>
          <w:szCs w:val="28"/>
        </w:rPr>
        <w:t>Insight 2</w:t>
      </w:r>
      <w:bookmarkEnd w:id="14"/>
    </w:p>
    <w:p w14:paraId="761F5628" w14:textId="6A440D46" w:rsidR="008B00F6" w:rsidRDefault="001E7619" w:rsidP="002354A0">
      <w:pPr>
        <w:spacing w:after="0"/>
        <w:rPr>
          <w:rFonts w:ascii="Calisto MT" w:hAnsi="Calisto MT"/>
          <w:b/>
          <w:bCs/>
        </w:rPr>
      </w:pPr>
      <w:r w:rsidRPr="002354A0">
        <w:rPr>
          <w:rFonts w:ascii="Calisto MT" w:hAnsi="Calisto MT"/>
          <w:b/>
          <w:bCs/>
        </w:rPr>
        <w:t xml:space="preserve">Employees who </w:t>
      </w:r>
      <w:r w:rsidR="00816DE5" w:rsidRPr="002354A0">
        <w:rPr>
          <w:rFonts w:ascii="Calisto MT" w:hAnsi="Calisto MT"/>
          <w:b/>
          <w:bCs/>
        </w:rPr>
        <w:t>have</w:t>
      </w:r>
      <w:r w:rsidR="00B10B4A" w:rsidRPr="002354A0">
        <w:rPr>
          <w:rFonts w:ascii="Calisto MT" w:hAnsi="Calisto MT"/>
          <w:b/>
          <w:bCs/>
        </w:rPr>
        <w:t xml:space="preserve"> higher fixed OT hours tend to resign while</w:t>
      </w:r>
      <w:r w:rsidR="005476CF" w:rsidRPr="002354A0">
        <w:rPr>
          <w:rFonts w:ascii="Calisto MT" w:hAnsi="Calisto MT"/>
          <w:b/>
          <w:bCs/>
        </w:rPr>
        <w:t xml:space="preserve"> employees who</w:t>
      </w:r>
      <w:r w:rsidR="00816DE5" w:rsidRPr="002354A0">
        <w:rPr>
          <w:rFonts w:ascii="Calisto MT" w:hAnsi="Calisto MT"/>
          <w:b/>
          <w:bCs/>
        </w:rPr>
        <w:t xml:space="preserve"> have </w:t>
      </w:r>
      <w:r w:rsidR="005476CF" w:rsidRPr="002354A0">
        <w:rPr>
          <w:rFonts w:ascii="Calisto MT" w:hAnsi="Calisto MT"/>
          <w:b/>
          <w:bCs/>
        </w:rPr>
        <w:t>lower fixed OT</w:t>
      </w:r>
      <w:r w:rsidR="00816DE5" w:rsidRPr="002354A0">
        <w:rPr>
          <w:rFonts w:ascii="Calisto MT" w:hAnsi="Calisto MT"/>
          <w:b/>
          <w:bCs/>
        </w:rPr>
        <w:t xml:space="preserve"> hours tend be </w:t>
      </w:r>
      <w:r w:rsidR="00DB4754" w:rsidRPr="002354A0">
        <w:rPr>
          <w:rFonts w:ascii="Calisto MT" w:hAnsi="Calisto MT"/>
          <w:b/>
          <w:bCs/>
        </w:rPr>
        <w:t xml:space="preserve">remain </w:t>
      </w:r>
      <w:r w:rsidR="00FF0EBB" w:rsidRPr="002354A0">
        <w:rPr>
          <w:rFonts w:ascii="Calisto MT" w:hAnsi="Calisto MT"/>
          <w:b/>
          <w:bCs/>
        </w:rPr>
        <w:t>employed</w:t>
      </w:r>
      <w:r w:rsidR="00DB4754" w:rsidRPr="002354A0">
        <w:rPr>
          <w:rFonts w:ascii="Calisto MT" w:hAnsi="Calisto MT"/>
          <w:b/>
          <w:bCs/>
        </w:rPr>
        <w:t xml:space="preserve">. This trend is true for almost all the </w:t>
      </w:r>
      <w:r w:rsidR="00C26C59" w:rsidRPr="002354A0">
        <w:rPr>
          <w:rFonts w:ascii="Calisto MT" w:hAnsi="Calisto MT"/>
          <w:b/>
          <w:bCs/>
        </w:rPr>
        <w:t xml:space="preserve">designations except </w:t>
      </w:r>
      <w:r w:rsidR="008B00F6" w:rsidRPr="002354A0">
        <w:rPr>
          <w:rFonts w:ascii="Calisto MT" w:hAnsi="Calisto MT"/>
          <w:b/>
          <w:bCs/>
        </w:rPr>
        <w:t>few including the designations without any fixed OT hours assignment for employees.</w:t>
      </w:r>
    </w:p>
    <w:p w14:paraId="005B7345" w14:textId="77777777" w:rsidR="002354A0" w:rsidRPr="002354A0" w:rsidRDefault="002354A0" w:rsidP="002354A0">
      <w:pPr>
        <w:spacing w:after="0"/>
        <w:rPr>
          <w:rFonts w:ascii="Calisto MT" w:hAnsi="Calisto MT"/>
          <w:b/>
          <w:bCs/>
        </w:rPr>
      </w:pPr>
    </w:p>
    <w:p w14:paraId="72CE37BB" w14:textId="3CB578C1" w:rsidR="00B53162" w:rsidRPr="002354A0" w:rsidRDefault="00B53162" w:rsidP="002354A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354A0">
        <w:rPr>
          <w:rFonts w:ascii="Times New Roman" w:hAnsi="Times New Roman" w:cs="Times New Roman"/>
          <w:b/>
          <w:bCs/>
          <w:sz w:val="20"/>
          <w:szCs w:val="20"/>
        </w:rPr>
        <w:t>Approach:</w:t>
      </w:r>
    </w:p>
    <w:p w14:paraId="212F2A8A" w14:textId="67235369" w:rsidR="008430F6" w:rsidRDefault="008430F6" w:rsidP="002354A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354A0">
        <w:rPr>
          <w:rFonts w:ascii="Times New Roman" w:hAnsi="Times New Roman" w:cs="Times New Roman"/>
          <w:sz w:val="20"/>
          <w:szCs w:val="20"/>
        </w:rPr>
        <w:t>Average Fixed OT Hours is graphed against year for employee status, active and inactive choosin</w:t>
      </w:r>
      <w:r w:rsidR="00DE4EFB" w:rsidRPr="002354A0">
        <w:rPr>
          <w:rFonts w:ascii="Times New Roman" w:hAnsi="Times New Roman" w:cs="Times New Roman"/>
          <w:sz w:val="20"/>
          <w:szCs w:val="20"/>
        </w:rPr>
        <w:t xml:space="preserve">g </w:t>
      </w:r>
      <w:r w:rsidRPr="002354A0">
        <w:rPr>
          <w:rFonts w:ascii="Times New Roman" w:hAnsi="Times New Roman" w:cs="Times New Roman"/>
          <w:sz w:val="20"/>
          <w:szCs w:val="20"/>
        </w:rPr>
        <w:t>employees of a specific designation.</w:t>
      </w:r>
    </w:p>
    <w:p w14:paraId="2C5268C9" w14:textId="0AB0CB8E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29161213" wp14:editId="06D317BB">
            <wp:simplePos x="0" y="0"/>
            <wp:positionH relativeFrom="column">
              <wp:posOffset>3130061</wp:posOffset>
            </wp:positionH>
            <wp:positionV relativeFrom="paragraph">
              <wp:posOffset>8304</wp:posOffset>
            </wp:positionV>
            <wp:extent cx="3048955" cy="2069123"/>
            <wp:effectExtent l="0" t="0" r="0" b="7620"/>
            <wp:wrapNone/>
            <wp:docPr id="1808106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6920" name="Picture 18081069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985" cy="207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5" behindDoc="0" locked="0" layoutInCell="1" allowOverlap="1" wp14:anchorId="7EC1C48F" wp14:editId="2B265960">
            <wp:simplePos x="0" y="0"/>
            <wp:positionH relativeFrom="margin">
              <wp:align>left</wp:align>
            </wp:positionH>
            <wp:positionV relativeFrom="paragraph">
              <wp:posOffset>8597</wp:posOffset>
            </wp:positionV>
            <wp:extent cx="3071446" cy="2094547"/>
            <wp:effectExtent l="0" t="0" r="0" b="1270"/>
            <wp:wrapNone/>
            <wp:docPr id="158155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5502" name="Picture 15815550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455" cy="210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A5F23" w14:textId="12158663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CFA4B3C" w14:textId="3FDC3092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C600B6" w14:textId="518729DD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5C3C9D" w14:textId="77777777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07538F9" w14:textId="066924AE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286DE19" w14:textId="408E24DA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B045EA" w14:textId="5509B9CA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3285BE6" w14:textId="773B7DE1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FB6764" w14:textId="71FFE8D6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1DE366" w14:textId="1FA0C752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039493" w14:textId="16DD7041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499810" w14:textId="21326B87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5B94C7" w14:textId="6B27A7C7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FA7EB69" wp14:editId="393DD663">
            <wp:simplePos x="0" y="0"/>
            <wp:positionH relativeFrom="column">
              <wp:posOffset>3147646</wp:posOffset>
            </wp:positionH>
            <wp:positionV relativeFrom="paragraph">
              <wp:posOffset>86897</wp:posOffset>
            </wp:positionV>
            <wp:extent cx="3048000" cy="2055120"/>
            <wp:effectExtent l="0" t="0" r="0" b="2540"/>
            <wp:wrapNone/>
            <wp:docPr id="127395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55693" name="Picture 127395569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304" cy="205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3" behindDoc="0" locked="0" layoutInCell="1" allowOverlap="1" wp14:anchorId="7636ABA4" wp14:editId="5FDCFCB9">
            <wp:simplePos x="0" y="0"/>
            <wp:positionH relativeFrom="margin">
              <wp:align>left</wp:align>
            </wp:positionH>
            <wp:positionV relativeFrom="paragraph">
              <wp:posOffset>86409</wp:posOffset>
            </wp:positionV>
            <wp:extent cx="3053862" cy="2067914"/>
            <wp:effectExtent l="0" t="0" r="0" b="8890"/>
            <wp:wrapNone/>
            <wp:docPr id="495695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95109" name="Picture 49569510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017" cy="2073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F8344" w14:textId="0650F730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D4A1FF4" w14:textId="77777777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B543450" w14:textId="42B65EB4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D51EEE9" w14:textId="65BF27CC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046715" w14:textId="1CA3C6BE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C47AD8" w14:textId="45AF1C6E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13479E" w14:textId="77777777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CB9C4F3" w14:textId="78722B10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A929499" w14:textId="77777777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EBF519" w14:textId="77777777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0E0DDB" w14:textId="26D45251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5C792F" w14:textId="77777777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</w:p>
    <w:p w14:paraId="204618D2" w14:textId="77F61E0D" w:rsidR="00F6047C" w:rsidRDefault="00F6047C" w:rsidP="002354A0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</w:p>
    <w:p w14:paraId="591C7D66" w14:textId="45A65EB5" w:rsidR="00B53162" w:rsidRPr="00304210" w:rsidRDefault="00CB5FA1" w:rsidP="00304210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91AC7">
        <w:rPr>
          <w:rFonts w:ascii="Times New Roman" w:hAnsi="Times New Roman" w:cs="Times New Roman"/>
          <w:sz w:val="20"/>
          <w:szCs w:val="20"/>
        </w:rPr>
        <w:t xml:space="preserve">The last graph </w:t>
      </w:r>
      <w:r w:rsidR="00FF0EBB" w:rsidRPr="00191AC7">
        <w:rPr>
          <w:rFonts w:ascii="Times New Roman" w:hAnsi="Times New Roman" w:cs="Times New Roman"/>
          <w:sz w:val="20"/>
          <w:szCs w:val="20"/>
        </w:rPr>
        <w:t>shows</w:t>
      </w:r>
      <w:r w:rsidRPr="00191AC7">
        <w:rPr>
          <w:rFonts w:ascii="Times New Roman" w:hAnsi="Times New Roman" w:cs="Times New Roman"/>
          <w:sz w:val="20"/>
          <w:szCs w:val="20"/>
        </w:rPr>
        <w:t xml:space="preserve"> a case of deviation where the designation is </w:t>
      </w:r>
      <w:r>
        <w:rPr>
          <w:rFonts w:ascii="Times New Roman" w:hAnsi="Times New Roman" w:cs="Times New Roman"/>
          <w:sz w:val="20"/>
          <w:szCs w:val="20"/>
        </w:rPr>
        <w:t>Caretaker</w:t>
      </w:r>
      <w:r w:rsidRPr="00191AC7">
        <w:rPr>
          <w:rFonts w:ascii="Times New Roman" w:hAnsi="Times New Roman" w:cs="Times New Roman"/>
          <w:sz w:val="20"/>
          <w:szCs w:val="20"/>
        </w:rPr>
        <w:t xml:space="preserve">. </w:t>
      </w:r>
      <w:r w:rsidR="00A0681C">
        <w:rPr>
          <w:rFonts w:ascii="Times New Roman" w:hAnsi="Times New Roman" w:cs="Times New Roman"/>
          <w:sz w:val="20"/>
          <w:szCs w:val="20"/>
        </w:rPr>
        <w:t xml:space="preserve">In that designation, no Fixed OT Hours </w:t>
      </w:r>
      <w:r w:rsidR="00304210">
        <w:rPr>
          <w:rFonts w:ascii="Times New Roman" w:hAnsi="Times New Roman" w:cs="Times New Roman"/>
          <w:sz w:val="20"/>
          <w:szCs w:val="20"/>
        </w:rPr>
        <w:t>for employees.</w:t>
      </w:r>
    </w:p>
    <w:p w14:paraId="37D50498" w14:textId="258E4B38" w:rsidR="00D67361" w:rsidRPr="0014018A" w:rsidRDefault="00FD275A" w:rsidP="0014018A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bookmarkStart w:id="15" w:name="_Toc140444834"/>
      <w:r w:rsidRPr="0014018A">
        <w:rPr>
          <w:rFonts w:ascii="Times New Roman" w:hAnsi="Times New Roman" w:cs="Times New Roman"/>
          <w:sz w:val="28"/>
          <w:szCs w:val="28"/>
        </w:rPr>
        <w:t>Insight 3</w:t>
      </w:r>
      <w:bookmarkEnd w:id="15"/>
    </w:p>
    <w:p w14:paraId="271108B0" w14:textId="68D48132" w:rsidR="00CC452B" w:rsidRPr="00CC452B" w:rsidRDefault="00CC452B" w:rsidP="00CC452B">
      <w:pPr>
        <w:spacing w:after="0"/>
        <w:rPr>
          <w:rFonts w:ascii="Calisto MT" w:hAnsi="Calisto MT" w:cs="Times New Roman"/>
          <w:b/>
          <w:bCs/>
          <w:sz w:val="20"/>
          <w:szCs w:val="20"/>
        </w:rPr>
      </w:pPr>
      <w:r w:rsidRPr="00CC452B">
        <w:rPr>
          <w:rFonts w:ascii="Calisto MT" w:hAnsi="Calisto MT" w:cs="Times New Roman"/>
          <w:b/>
          <w:bCs/>
          <w:sz w:val="20"/>
          <w:szCs w:val="20"/>
        </w:rPr>
        <w:t>Overall, the employees</w:t>
      </w:r>
      <w:r w:rsidR="00E3407F">
        <w:rPr>
          <w:rFonts w:ascii="Calisto MT" w:hAnsi="Calisto MT" w:cs="Times New Roman"/>
          <w:b/>
          <w:bCs/>
          <w:sz w:val="20"/>
          <w:szCs w:val="20"/>
        </w:rPr>
        <w:t xml:space="preserve"> with </w:t>
      </w:r>
      <w:r w:rsidR="002513C3">
        <w:rPr>
          <w:rFonts w:ascii="Calisto MT" w:hAnsi="Calisto MT" w:cs="Times New Roman"/>
          <w:b/>
          <w:bCs/>
          <w:sz w:val="20"/>
          <w:szCs w:val="20"/>
        </w:rPr>
        <w:t xml:space="preserve">higher attendance </w:t>
      </w:r>
      <w:r w:rsidRPr="00CC452B">
        <w:rPr>
          <w:rFonts w:ascii="Calisto MT" w:hAnsi="Calisto MT" w:cs="Times New Roman"/>
          <w:b/>
          <w:bCs/>
          <w:sz w:val="20"/>
          <w:szCs w:val="20"/>
        </w:rPr>
        <w:t xml:space="preserve">tend to remain employed while employees </w:t>
      </w:r>
      <w:r w:rsidR="002513C3">
        <w:rPr>
          <w:rFonts w:ascii="Calisto MT" w:hAnsi="Calisto MT" w:cs="Times New Roman"/>
          <w:b/>
          <w:bCs/>
          <w:sz w:val="20"/>
          <w:szCs w:val="20"/>
        </w:rPr>
        <w:t>with lower attendance</w:t>
      </w:r>
      <w:r w:rsidRPr="00CC452B">
        <w:rPr>
          <w:rFonts w:ascii="Calisto MT" w:hAnsi="Calisto MT" w:cs="Times New Roman"/>
          <w:b/>
          <w:bCs/>
          <w:sz w:val="20"/>
          <w:szCs w:val="20"/>
        </w:rPr>
        <w:t xml:space="preserve"> tend to resign. This trend is true for most of the </w:t>
      </w:r>
      <w:r w:rsidR="00FF0EBB" w:rsidRPr="00CC452B">
        <w:rPr>
          <w:rFonts w:ascii="Calisto MT" w:hAnsi="Calisto MT" w:cs="Times New Roman"/>
          <w:b/>
          <w:bCs/>
          <w:sz w:val="20"/>
          <w:szCs w:val="20"/>
        </w:rPr>
        <w:t>designations (</w:t>
      </w:r>
      <w:r w:rsidRPr="00CC452B">
        <w:rPr>
          <w:rFonts w:ascii="Calisto MT" w:hAnsi="Calisto MT" w:cs="Times New Roman"/>
          <w:b/>
          <w:bCs/>
          <w:sz w:val="20"/>
          <w:szCs w:val="20"/>
        </w:rPr>
        <w:t xml:space="preserve">Unskilled </w:t>
      </w:r>
      <w:r w:rsidR="00FF0EBB" w:rsidRPr="00CC452B">
        <w:rPr>
          <w:rFonts w:ascii="Calisto MT" w:hAnsi="Calisto MT" w:cs="Times New Roman"/>
          <w:b/>
          <w:bCs/>
          <w:sz w:val="20"/>
          <w:szCs w:val="20"/>
        </w:rPr>
        <w:t>Labor, Technical</w:t>
      </w:r>
      <w:r w:rsidRPr="00CC452B">
        <w:rPr>
          <w:rFonts w:ascii="Calisto MT" w:hAnsi="Calisto MT" w:cs="Times New Roman"/>
          <w:b/>
          <w:bCs/>
          <w:sz w:val="20"/>
          <w:szCs w:val="20"/>
        </w:rPr>
        <w:t xml:space="preserve"> officer, Supervisor, </w:t>
      </w:r>
      <w:r w:rsidR="00A123A1">
        <w:rPr>
          <w:rFonts w:ascii="Calisto MT" w:hAnsi="Calisto MT" w:cs="Times New Roman"/>
          <w:b/>
          <w:bCs/>
          <w:sz w:val="20"/>
          <w:szCs w:val="20"/>
        </w:rPr>
        <w:t xml:space="preserve">Quantity </w:t>
      </w:r>
      <w:r w:rsidR="00FF0EBB">
        <w:rPr>
          <w:rFonts w:ascii="Calisto MT" w:hAnsi="Calisto MT" w:cs="Times New Roman"/>
          <w:b/>
          <w:bCs/>
          <w:sz w:val="20"/>
          <w:szCs w:val="20"/>
        </w:rPr>
        <w:t>Surveyor</w:t>
      </w:r>
      <w:r w:rsidRPr="00CC452B">
        <w:rPr>
          <w:rFonts w:ascii="Calisto MT" w:hAnsi="Calisto MT" w:cs="Times New Roman"/>
          <w:b/>
          <w:bCs/>
          <w:sz w:val="20"/>
          <w:szCs w:val="20"/>
        </w:rPr>
        <w:t xml:space="preserve">, …) while a few </w:t>
      </w:r>
      <w:r w:rsidR="00FF0EBB" w:rsidRPr="00CC452B">
        <w:rPr>
          <w:rFonts w:ascii="Calisto MT" w:hAnsi="Calisto MT" w:cs="Times New Roman"/>
          <w:b/>
          <w:bCs/>
          <w:sz w:val="20"/>
          <w:szCs w:val="20"/>
        </w:rPr>
        <w:t>designations (</w:t>
      </w:r>
      <w:r w:rsidR="00B26E9C">
        <w:rPr>
          <w:rFonts w:ascii="Calisto MT" w:hAnsi="Calisto MT" w:cs="Times New Roman"/>
          <w:b/>
          <w:bCs/>
          <w:sz w:val="20"/>
          <w:szCs w:val="20"/>
        </w:rPr>
        <w:t xml:space="preserve">Semi Skilled </w:t>
      </w:r>
      <w:r w:rsidR="00FF0EBB">
        <w:rPr>
          <w:rFonts w:ascii="Calisto MT" w:hAnsi="Calisto MT" w:cs="Times New Roman"/>
          <w:b/>
          <w:bCs/>
          <w:sz w:val="20"/>
          <w:szCs w:val="20"/>
        </w:rPr>
        <w:t>Labor</w:t>
      </w:r>
      <w:r w:rsidR="00B26E9C">
        <w:rPr>
          <w:rFonts w:ascii="Calisto MT" w:hAnsi="Calisto MT" w:cs="Times New Roman"/>
          <w:b/>
          <w:bCs/>
          <w:sz w:val="20"/>
          <w:szCs w:val="20"/>
        </w:rPr>
        <w:t>, Store Keeper</w:t>
      </w:r>
      <w:r w:rsidRPr="00CC452B">
        <w:rPr>
          <w:rFonts w:ascii="Calisto MT" w:hAnsi="Calisto MT" w:cs="Times New Roman"/>
          <w:b/>
          <w:bCs/>
          <w:sz w:val="20"/>
          <w:szCs w:val="20"/>
        </w:rPr>
        <w:t>) deviate from this common trend.</w:t>
      </w:r>
      <w:r w:rsidR="00DB7319">
        <w:rPr>
          <w:rFonts w:ascii="Calisto MT" w:hAnsi="Calisto MT" w:cs="Times New Roman"/>
          <w:b/>
          <w:bCs/>
          <w:sz w:val="20"/>
          <w:szCs w:val="20"/>
        </w:rPr>
        <w:t xml:space="preserve"> Therefore, employee attendance can be used as a </w:t>
      </w:r>
      <w:r w:rsidR="00AE7C02">
        <w:rPr>
          <w:rFonts w:ascii="Calisto MT" w:hAnsi="Calisto MT" w:cs="Times New Roman"/>
          <w:b/>
          <w:bCs/>
          <w:sz w:val="20"/>
          <w:szCs w:val="20"/>
        </w:rPr>
        <w:t>factor</w:t>
      </w:r>
      <w:r w:rsidR="000D716A">
        <w:rPr>
          <w:rFonts w:ascii="Calisto MT" w:hAnsi="Calisto MT" w:cs="Times New Roman"/>
          <w:b/>
          <w:bCs/>
          <w:sz w:val="20"/>
          <w:szCs w:val="20"/>
        </w:rPr>
        <w:t xml:space="preserve"> to determine the probability of </w:t>
      </w:r>
      <w:r w:rsidR="00FF0EBB">
        <w:rPr>
          <w:rFonts w:ascii="Calisto MT" w:hAnsi="Calisto MT" w:cs="Times New Roman"/>
          <w:b/>
          <w:bCs/>
          <w:sz w:val="20"/>
          <w:szCs w:val="20"/>
        </w:rPr>
        <w:t>an</w:t>
      </w:r>
      <w:r w:rsidR="00AE7C02">
        <w:rPr>
          <w:rFonts w:ascii="Calisto MT" w:hAnsi="Calisto MT" w:cs="Times New Roman"/>
          <w:b/>
          <w:bCs/>
          <w:sz w:val="20"/>
          <w:szCs w:val="20"/>
        </w:rPr>
        <w:t xml:space="preserve"> employee i</w:t>
      </w:r>
      <w:r w:rsidR="00F84510">
        <w:rPr>
          <w:rFonts w:ascii="Calisto MT" w:hAnsi="Calisto MT" w:cs="Times New Roman"/>
          <w:b/>
          <w:bCs/>
          <w:sz w:val="20"/>
          <w:szCs w:val="20"/>
        </w:rPr>
        <w:t xml:space="preserve">s </w:t>
      </w:r>
      <w:r w:rsidR="00AE7C02">
        <w:rPr>
          <w:rFonts w:ascii="Calisto MT" w:hAnsi="Calisto MT" w:cs="Times New Roman"/>
          <w:b/>
          <w:bCs/>
          <w:sz w:val="20"/>
          <w:szCs w:val="20"/>
        </w:rPr>
        <w:t>resign</w:t>
      </w:r>
      <w:r w:rsidR="00F84510">
        <w:rPr>
          <w:rFonts w:ascii="Calisto MT" w:hAnsi="Calisto MT" w:cs="Times New Roman"/>
          <w:b/>
          <w:bCs/>
          <w:sz w:val="20"/>
          <w:szCs w:val="20"/>
        </w:rPr>
        <w:t>ing</w:t>
      </w:r>
      <w:r w:rsidR="00AE7C02">
        <w:rPr>
          <w:rFonts w:ascii="Calisto MT" w:hAnsi="Calisto MT" w:cs="Times New Roman"/>
          <w:b/>
          <w:bCs/>
          <w:sz w:val="20"/>
          <w:szCs w:val="20"/>
        </w:rPr>
        <w:t xml:space="preserve"> in n</w:t>
      </w:r>
      <w:r w:rsidR="00F84510">
        <w:rPr>
          <w:rFonts w:ascii="Calisto MT" w:hAnsi="Calisto MT" w:cs="Times New Roman"/>
          <w:b/>
          <w:bCs/>
          <w:sz w:val="20"/>
          <w:szCs w:val="20"/>
        </w:rPr>
        <w:t>ear future.</w:t>
      </w:r>
    </w:p>
    <w:p w14:paraId="5387187C" w14:textId="77777777" w:rsidR="00CC452B" w:rsidRPr="00CC452B" w:rsidRDefault="00CC452B" w:rsidP="00CC452B">
      <w:pPr>
        <w:spacing w:after="0"/>
        <w:rPr>
          <w:rFonts w:ascii="Calisto MT" w:hAnsi="Calisto MT" w:cs="Times New Roman"/>
          <w:b/>
          <w:bCs/>
          <w:sz w:val="20"/>
          <w:szCs w:val="20"/>
        </w:rPr>
      </w:pPr>
    </w:p>
    <w:p w14:paraId="00C33101" w14:textId="77777777" w:rsidR="00CC452B" w:rsidRPr="00CC452B" w:rsidRDefault="00CC452B" w:rsidP="00CC452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C452B">
        <w:rPr>
          <w:rFonts w:ascii="Times New Roman" w:hAnsi="Times New Roman" w:cs="Times New Roman"/>
          <w:b/>
          <w:bCs/>
          <w:sz w:val="20"/>
          <w:szCs w:val="20"/>
        </w:rPr>
        <w:t>Approach:</w:t>
      </w:r>
    </w:p>
    <w:p w14:paraId="5B3BB2AD" w14:textId="6D6506FC" w:rsidR="00CC452B" w:rsidRPr="00CC452B" w:rsidRDefault="00CC452B" w:rsidP="00CC452B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CC452B">
        <w:rPr>
          <w:rFonts w:ascii="Times New Roman" w:hAnsi="Times New Roman" w:cs="Times New Roman"/>
          <w:sz w:val="20"/>
          <w:szCs w:val="20"/>
        </w:rPr>
        <w:t xml:space="preserve">Average </w:t>
      </w:r>
      <w:r w:rsidR="009F0A35">
        <w:rPr>
          <w:rFonts w:ascii="Times New Roman" w:hAnsi="Times New Roman" w:cs="Times New Roman"/>
          <w:sz w:val="20"/>
          <w:szCs w:val="20"/>
        </w:rPr>
        <w:t>of</w:t>
      </w:r>
      <w:r w:rsidR="007F7926">
        <w:rPr>
          <w:rFonts w:ascii="Times New Roman" w:hAnsi="Times New Roman" w:cs="Times New Roman"/>
          <w:sz w:val="20"/>
          <w:szCs w:val="20"/>
        </w:rPr>
        <w:t xml:space="preserve"> Total Working Days </w:t>
      </w:r>
      <w:r w:rsidRPr="00CC452B">
        <w:rPr>
          <w:rFonts w:ascii="Times New Roman" w:hAnsi="Times New Roman" w:cs="Times New Roman"/>
          <w:sz w:val="20"/>
          <w:szCs w:val="20"/>
        </w:rPr>
        <w:t>is graphed against year for employee status, active and inactive choosing all employees or employees of a specific designation.</w:t>
      </w:r>
    </w:p>
    <w:p w14:paraId="082DB766" w14:textId="77777777" w:rsidR="00DD7FB7" w:rsidRDefault="00DD7FB7" w:rsidP="00CC452B"/>
    <w:p w14:paraId="50F86AF9" w14:textId="5FB81960" w:rsidR="00DD7FB7" w:rsidRDefault="00DD7FB7" w:rsidP="00CC452B">
      <w:r>
        <w:rPr>
          <w:noProof/>
        </w:rPr>
        <w:drawing>
          <wp:anchor distT="0" distB="0" distL="114300" distR="114300" simplePos="0" relativeHeight="251658248" behindDoc="0" locked="0" layoutInCell="1" allowOverlap="1" wp14:anchorId="0DE0ED53" wp14:editId="3CE39261">
            <wp:simplePos x="0" y="0"/>
            <wp:positionH relativeFrom="margin">
              <wp:posOffset>3100755</wp:posOffset>
            </wp:positionH>
            <wp:positionV relativeFrom="paragraph">
              <wp:posOffset>0</wp:posOffset>
            </wp:positionV>
            <wp:extent cx="2995246" cy="2028830"/>
            <wp:effectExtent l="0" t="0" r="0" b="0"/>
            <wp:wrapNone/>
            <wp:docPr id="10079433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43377" name="Picture 100794337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13" cy="2031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9" behindDoc="0" locked="0" layoutInCell="1" allowOverlap="1" wp14:anchorId="1836F52D" wp14:editId="725EDE91">
            <wp:simplePos x="0" y="0"/>
            <wp:positionH relativeFrom="margin">
              <wp:align>left</wp:align>
            </wp:positionH>
            <wp:positionV relativeFrom="paragraph">
              <wp:posOffset>98</wp:posOffset>
            </wp:positionV>
            <wp:extent cx="3012831" cy="2043318"/>
            <wp:effectExtent l="0" t="0" r="0" b="0"/>
            <wp:wrapNone/>
            <wp:docPr id="624283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83707" name="Picture 62428370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88" cy="205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65621" w14:textId="35386491" w:rsidR="00DD7FB7" w:rsidRDefault="00DD7FB7" w:rsidP="00CC452B"/>
    <w:p w14:paraId="7DE5C3AA" w14:textId="5D384762" w:rsidR="00DD7FB7" w:rsidRDefault="00DD7FB7" w:rsidP="00CC452B"/>
    <w:p w14:paraId="23F210F7" w14:textId="7C0A54A7" w:rsidR="00DD7FB7" w:rsidRDefault="00DD7FB7" w:rsidP="00CC452B"/>
    <w:p w14:paraId="3C270E2F" w14:textId="596A5EA0" w:rsidR="00DD7FB7" w:rsidRDefault="00DD7FB7" w:rsidP="00CC452B"/>
    <w:p w14:paraId="686CA73A" w14:textId="5AD7DCD4" w:rsidR="00DD7FB7" w:rsidRDefault="00DD7FB7" w:rsidP="00CC452B"/>
    <w:p w14:paraId="76CA8741" w14:textId="75972B11" w:rsidR="00DD7FB7" w:rsidRDefault="00DD7FB7" w:rsidP="00CC452B"/>
    <w:p w14:paraId="56AA45FB" w14:textId="5BDF2CB0" w:rsidR="00DD7FB7" w:rsidRDefault="00DD7FB7" w:rsidP="00CC452B">
      <w:r>
        <w:rPr>
          <w:noProof/>
        </w:rPr>
        <w:drawing>
          <wp:anchor distT="0" distB="0" distL="114300" distR="114300" simplePos="0" relativeHeight="251658246" behindDoc="0" locked="0" layoutInCell="1" allowOverlap="1" wp14:anchorId="4CDF7BBB" wp14:editId="0533FDDB">
            <wp:simplePos x="0" y="0"/>
            <wp:positionH relativeFrom="margin">
              <wp:posOffset>3100753</wp:posOffset>
            </wp:positionH>
            <wp:positionV relativeFrom="paragraph">
              <wp:posOffset>145708</wp:posOffset>
            </wp:positionV>
            <wp:extent cx="2989819" cy="2028092"/>
            <wp:effectExtent l="0" t="0" r="1270" b="0"/>
            <wp:wrapNone/>
            <wp:docPr id="75220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0664" name="Picture 7522066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99" cy="2032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7" behindDoc="0" locked="0" layoutInCell="1" allowOverlap="1" wp14:anchorId="5390B16D" wp14:editId="5B259673">
            <wp:simplePos x="0" y="0"/>
            <wp:positionH relativeFrom="margin">
              <wp:align>left</wp:align>
            </wp:positionH>
            <wp:positionV relativeFrom="paragraph">
              <wp:posOffset>149616</wp:posOffset>
            </wp:positionV>
            <wp:extent cx="3012440" cy="2041557"/>
            <wp:effectExtent l="0" t="0" r="0" b="0"/>
            <wp:wrapNone/>
            <wp:docPr id="2114751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51755" name="Picture 211475175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04" cy="204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60CAD" w14:textId="763D0743" w:rsidR="00CC452B" w:rsidRDefault="00CC452B" w:rsidP="00CC452B"/>
    <w:p w14:paraId="5618BC4D" w14:textId="235A00EB" w:rsidR="00DD7FB7" w:rsidRDefault="00DD7FB7" w:rsidP="00CC452B"/>
    <w:p w14:paraId="1A1FB51F" w14:textId="47C192A0" w:rsidR="00DD7FB7" w:rsidRDefault="00DD7FB7" w:rsidP="00CC452B"/>
    <w:p w14:paraId="7A375764" w14:textId="09C8AAF5" w:rsidR="00DD7FB7" w:rsidRDefault="00DD7FB7" w:rsidP="00CC452B"/>
    <w:p w14:paraId="51CD1755" w14:textId="1A1E5538" w:rsidR="00DD7FB7" w:rsidRDefault="00DD7FB7" w:rsidP="00CC452B"/>
    <w:p w14:paraId="0E328094" w14:textId="324EAFFE" w:rsidR="00DD7FB7" w:rsidRDefault="00DD7FB7" w:rsidP="00CC452B"/>
    <w:p w14:paraId="11D2BEC2" w14:textId="7747125F" w:rsidR="00DD7FB7" w:rsidRDefault="00DD7FB7" w:rsidP="00CC452B"/>
    <w:p w14:paraId="526F3DCC" w14:textId="046A9017" w:rsidR="00DD7FB7" w:rsidRPr="00E61D1F" w:rsidRDefault="00E61D1F" w:rsidP="00E61D1F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91AC7">
        <w:rPr>
          <w:rFonts w:ascii="Times New Roman" w:hAnsi="Times New Roman" w:cs="Times New Roman"/>
          <w:sz w:val="20"/>
          <w:szCs w:val="20"/>
        </w:rPr>
        <w:t xml:space="preserve">The last graph </w:t>
      </w:r>
      <w:r w:rsidR="00FF0EBB" w:rsidRPr="00191AC7">
        <w:rPr>
          <w:rFonts w:ascii="Times New Roman" w:hAnsi="Times New Roman" w:cs="Times New Roman"/>
          <w:sz w:val="20"/>
          <w:szCs w:val="20"/>
        </w:rPr>
        <w:t>shows</w:t>
      </w:r>
      <w:r w:rsidRPr="00191AC7">
        <w:rPr>
          <w:rFonts w:ascii="Times New Roman" w:hAnsi="Times New Roman" w:cs="Times New Roman"/>
          <w:sz w:val="20"/>
          <w:szCs w:val="20"/>
        </w:rPr>
        <w:t xml:space="preserve"> a case of deviation where the designation is S</w:t>
      </w:r>
      <w:r w:rsidR="00DE5CDE">
        <w:rPr>
          <w:rFonts w:ascii="Times New Roman" w:hAnsi="Times New Roman" w:cs="Times New Roman"/>
          <w:sz w:val="20"/>
          <w:szCs w:val="20"/>
        </w:rPr>
        <w:t xml:space="preserve">emi Skilled </w:t>
      </w:r>
      <w:r w:rsidR="00FF0EBB">
        <w:rPr>
          <w:rFonts w:ascii="Times New Roman" w:hAnsi="Times New Roman" w:cs="Times New Roman"/>
          <w:sz w:val="20"/>
          <w:szCs w:val="20"/>
        </w:rPr>
        <w:t>Labor</w:t>
      </w:r>
      <w:r w:rsidRPr="00191AC7">
        <w:rPr>
          <w:rFonts w:ascii="Times New Roman" w:hAnsi="Times New Roman" w:cs="Times New Roman"/>
          <w:sz w:val="20"/>
          <w:szCs w:val="20"/>
        </w:rPr>
        <w:t xml:space="preserve">. </w:t>
      </w:r>
      <w:r w:rsidR="00FF0EBB" w:rsidRPr="00191AC7">
        <w:rPr>
          <w:rFonts w:ascii="Times New Roman" w:hAnsi="Times New Roman" w:cs="Times New Roman"/>
          <w:sz w:val="20"/>
          <w:szCs w:val="20"/>
        </w:rPr>
        <w:t>These deviations</w:t>
      </w:r>
      <w:r w:rsidRPr="00191AC7">
        <w:rPr>
          <w:rFonts w:ascii="Times New Roman" w:hAnsi="Times New Roman" w:cs="Times New Roman"/>
          <w:sz w:val="20"/>
          <w:szCs w:val="20"/>
        </w:rPr>
        <w:t xml:space="preserve"> may be the result of unique </w:t>
      </w:r>
      <w:r w:rsidR="00FF0EBB" w:rsidRPr="00191AC7">
        <w:rPr>
          <w:rFonts w:ascii="Times New Roman" w:hAnsi="Times New Roman" w:cs="Times New Roman"/>
          <w:sz w:val="20"/>
          <w:szCs w:val="20"/>
        </w:rPr>
        <w:t>circumstances</w:t>
      </w:r>
      <w:r w:rsidRPr="00191AC7">
        <w:rPr>
          <w:rFonts w:ascii="Times New Roman" w:hAnsi="Times New Roman" w:cs="Times New Roman"/>
          <w:sz w:val="20"/>
          <w:szCs w:val="20"/>
        </w:rPr>
        <w:t xml:space="preserve"> of those designations.</w:t>
      </w:r>
    </w:p>
    <w:p w14:paraId="55EFBF92" w14:textId="648FDC3C" w:rsidR="00D67361" w:rsidRDefault="00D67361" w:rsidP="0014018A">
      <w:pPr>
        <w:pStyle w:val="Heading2"/>
        <w:numPr>
          <w:ilvl w:val="0"/>
          <w:numId w:val="38"/>
        </w:numPr>
        <w:spacing w:before="0"/>
        <w:ind w:left="0"/>
        <w:rPr>
          <w:rFonts w:ascii="Times New Roman" w:hAnsi="Times New Roman" w:cs="Times New Roman"/>
          <w:sz w:val="28"/>
          <w:szCs w:val="28"/>
        </w:rPr>
      </w:pPr>
      <w:bookmarkStart w:id="16" w:name="_Toc140444835"/>
      <w:r w:rsidRPr="0014018A">
        <w:rPr>
          <w:rFonts w:ascii="Times New Roman" w:hAnsi="Times New Roman" w:cs="Times New Roman"/>
          <w:sz w:val="28"/>
          <w:szCs w:val="28"/>
        </w:rPr>
        <w:t>Insight 4</w:t>
      </w:r>
      <w:bookmarkEnd w:id="16"/>
    </w:p>
    <w:p w14:paraId="5ACFAD93" w14:textId="6868F045" w:rsidR="0014018A" w:rsidRPr="0014018A" w:rsidRDefault="00CD34E1" w:rsidP="0014018A">
      <w:pPr>
        <w:spacing w:after="0"/>
      </w:pPr>
      <w:r w:rsidRPr="00633D74">
        <w:rPr>
          <w:rFonts w:ascii="Calisto MT" w:hAnsi="Calisto MT"/>
          <w:b/>
          <w:bCs/>
        </w:rPr>
        <w:t xml:space="preserve">The employees with a net </w:t>
      </w:r>
      <w:r w:rsidR="001220BA" w:rsidRPr="00633D74">
        <w:rPr>
          <w:rFonts w:ascii="Calisto MT" w:hAnsi="Calisto MT"/>
          <w:b/>
          <w:bCs/>
        </w:rPr>
        <w:t>salary of about 70K or more do not get</w:t>
      </w:r>
      <w:r w:rsidR="00EC7C35" w:rsidRPr="00633D74">
        <w:rPr>
          <w:rFonts w:ascii="Calisto MT" w:hAnsi="Calisto MT"/>
          <w:b/>
          <w:bCs/>
        </w:rPr>
        <w:t xml:space="preserve"> </w:t>
      </w:r>
      <w:r w:rsidR="00B024E7" w:rsidRPr="00633D74">
        <w:rPr>
          <w:rFonts w:ascii="Calisto MT" w:hAnsi="Calisto MT"/>
          <w:b/>
          <w:bCs/>
        </w:rPr>
        <w:t>an</w:t>
      </w:r>
      <w:r w:rsidR="00EC7C35" w:rsidRPr="00633D74">
        <w:rPr>
          <w:rFonts w:ascii="Calisto MT" w:hAnsi="Calisto MT"/>
          <w:b/>
          <w:bCs/>
        </w:rPr>
        <w:t xml:space="preserve"> Attendance Allowance_0.</w:t>
      </w:r>
      <w:r w:rsidR="00C07AD2" w:rsidRPr="00633D74">
        <w:rPr>
          <w:rFonts w:ascii="Calisto MT" w:hAnsi="Calisto MT"/>
          <w:b/>
          <w:bCs/>
        </w:rPr>
        <w:t xml:space="preserve"> </w:t>
      </w:r>
      <w:r w:rsidR="00165A7A" w:rsidRPr="00633D74">
        <w:rPr>
          <w:rFonts w:ascii="Calisto MT" w:hAnsi="Calisto MT"/>
          <w:b/>
          <w:bCs/>
        </w:rPr>
        <w:t xml:space="preserve">Single employees who get </w:t>
      </w:r>
      <w:r w:rsidR="00B024E7" w:rsidRPr="00633D74">
        <w:rPr>
          <w:rFonts w:ascii="Calisto MT" w:hAnsi="Calisto MT"/>
          <w:b/>
          <w:bCs/>
        </w:rPr>
        <w:t>an</w:t>
      </w:r>
      <w:r w:rsidR="00165A7A" w:rsidRPr="00633D74">
        <w:rPr>
          <w:rFonts w:ascii="Calisto MT" w:hAnsi="Calisto MT"/>
          <w:b/>
          <w:bCs/>
        </w:rPr>
        <w:t xml:space="preserve"> Attendance Allowance_0 of about 3.5K or more </w:t>
      </w:r>
      <w:r w:rsidR="00616838" w:rsidRPr="00633D74">
        <w:rPr>
          <w:rFonts w:ascii="Calisto MT" w:hAnsi="Calisto MT"/>
          <w:b/>
          <w:bCs/>
        </w:rPr>
        <w:t xml:space="preserve">tend to remain </w:t>
      </w:r>
      <w:r w:rsidR="00B024E7" w:rsidRPr="00633D74">
        <w:rPr>
          <w:rFonts w:ascii="Calisto MT" w:hAnsi="Calisto MT"/>
          <w:b/>
          <w:bCs/>
        </w:rPr>
        <w:t>employed</w:t>
      </w:r>
      <w:r w:rsidR="00616838" w:rsidRPr="00633D74">
        <w:rPr>
          <w:rFonts w:ascii="Calisto MT" w:hAnsi="Calisto MT"/>
          <w:b/>
          <w:bCs/>
        </w:rPr>
        <w:t xml:space="preserve"> while single employees who </w:t>
      </w:r>
      <w:r w:rsidR="00EE4571" w:rsidRPr="00633D74">
        <w:rPr>
          <w:rFonts w:ascii="Calisto MT" w:hAnsi="Calisto MT"/>
          <w:b/>
          <w:bCs/>
        </w:rPr>
        <w:t xml:space="preserve">get </w:t>
      </w:r>
      <w:r w:rsidR="00B024E7" w:rsidRPr="00633D74">
        <w:rPr>
          <w:rFonts w:ascii="Calisto MT" w:hAnsi="Calisto MT"/>
          <w:b/>
          <w:bCs/>
        </w:rPr>
        <w:t>an</w:t>
      </w:r>
      <w:r w:rsidR="00EE4571" w:rsidRPr="00633D74">
        <w:rPr>
          <w:rFonts w:ascii="Calisto MT" w:hAnsi="Calisto MT"/>
          <w:b/>
          <w:bCs/>
        </w:rPr>
        <w:t xml:space="preserve"> </w:t>
      </w:r>
      <w:r w:rsidR="00B024E7" w:rsidRPr="00633D74">
        <w:rPr>
          <w:rFonts w:ascii="Calisto MT" w:hAnsi="Calisto MT"/>
          <w:b/>
          <w:bCs/>
        </w:rPr>
        <w:t>Attendance</w:t>
      </w:r>
      <w:r w:rsidR="00EE4571" w:rsidRPr="00633D74">
        <w:rPr>
          <w:rFonts w:ascii="Calisto MT" w:hAnsi="Calisto MT"/>
          <w:b/>
          <w:bCs/>
        </w:rPr>
        <w:t xml:space="preserve"> Allowance_0 of less than 3.5K </w:t>
      </w:r>
      <w:r w:rsidR="00FC3150" w:rsidRPr="00633D74">
        <w:rPr>
          <w:rFonts w:ascii="Calisto MT" w:hAnsi="Calisto MT"/>
          <w:b/>
          <w:bCs/>
        </w:rPr>
        <w:t xml:space="preserve">tend to resign. For married </w:t>
      </w:r>
      <w:r w:rsidR="00633D74" w:rsidRPr="00633D74">
        <w:rPr>
          <w:rFonts w:ascii="Calisto MT" w:hAnsi="Calisto MT"/>
          <w:b/>
          <w:bCs/>
        </w:rPr>
        <w:t xml:space="preserve">employees, the decision of resigning or remaining </w:t>
      </w:r>
      <w:r w:rsidR="00B024E7" w:rsidRPr="00633D74">
        <w:rPr>
          <w:rFonts w:ascii="Calisto MT" w:hAnsi="Calisto MT"/>
          <w:b/>
          <w:bCs/>
        </w:rPr>
        <w:t>employed</w:t>
      </w:r>
      <w:r w:rsidR="00633D74" w:rsidRPr="00633D74">
        <w:rPr>
          <w:rFonts w:ascii="Calisto MT" w:hAnsi="Calisto MT"/>
          <w:b/>
          <w:bCs/>
        </w:rPr>
        <w:t xml:space="preserve"> does not depend on Attendance Allowance_0.</w:t>
      </w:r>
    </w:p>
    <w:p w14:paraId="21A80E0B" w14:textId="2CACD54F" w:rsidR="002E3C73" w:rsidRDefault="002E3C73" w:rsidP="0014018A">
      <w:pPr>
        <w:spacing w:after="0"/>
      </w:pPr>
    </w:p>
    <w:p w14:paraId="319FCCB6" w14:textId="1DCD9174" w:rsidR="00BE7A5F" w:rsidRPr="00737CFB" w:rsidRDefault="00B024E7" w:rsidP="00737CF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37CFB">
        <w:rPr>
          <w:rFonts w:ascii="Times New Roman" w:hAnsi="Times New Roman" w:cs="Times New Roman"/>
          <w:b/>
          <w:bCs/>
          <w:sz w:val="20"/>
          <w:szCs w:val="20"/>
        </w:rPr>
        <w:t>Approach</w:t>
      </w:r>
      <w:r w:rsidR="00BE7A5F" w:rsidRPr="00737CF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1B32C5D" w14:textId="0C71E39B" w:rsidR="002E3C73" w:rsidRDefault="003C6C43" w:rsidP="00737CF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37CFB">
        <w:rPr>
          <w:rFonts w:ascii="Times New Roman" w:hAnsi="Times New Roman" w:cs="Times New Roman"/>
          <w:sz w:val="20"/>
          <w:szCs w:val="20"/>
        </w:rPr>
        <w:t>A scatter plot of Attendance</w:t>
      </w:r>
      <w:r w:rsidR="00F3473B" w:rsidRPr="00737CFB">
        <w:rPr>
          <w:rFonts w:ascii="Times New Roman" w:hAnsi="Times New Roman" w:cs="Times New Roman"/>
          <w:sz w:val="20"/>
          <w:szCs w:val="20"/>
        </w:rPr>
        <w:t xml:space="preserve"> Allowance_0 vs Net Salary is created</w:t>
      </w:r>
      <w:r w:rsidR="0031382D" w:rsidRPr="00737CFB">
        <w:rPr>
          <w:rFonts w:ascii="Times New Roman" w:hAnsi="Times New Roman" w:cs="Times New Roman"/>
          <w:sz w:val="20"/>
          <w:szCs w:val="20"/>
        </w:rPr>
        <w:t xml:space="preserve"> </w:t>
      </w:r>
      <w:r w:rsidR="000203C7" w:rsidRPr="00737CFB">
        <w:rPr>
          <w:rFonts w:ascii="Times New Roman" w:hAnsi="Times New Roman" w:cs="Times New Roman"/>
          <w:sz w:val="20"/>
          <w:szCs w:val="20"/>
        </w:rPr>
        <w:t>(</w:t>
      </w:r>
      <w:r w:rsidR="00954C70">
        <w:rPr>
          <w:rFonts w:ascii="Times New Roman" w:hAnsi="Times New Roman" w:cs="Times New Roman"/>
          <w:sz w:val="20"/>
          <w:szCs w:val="20"/>
        </w:rPr>
        <w:t>F</w:t>
      </w:r>
      <w:r w:rsidR="000203C7" w:rsidRPr="00737CFB">
        <w:rPr>
          <w:rFonts w:ascii="Times New Roman" w:hAnsi="Times New Roman" w:cs="Times New Roman"/>
          <w:sz w:val="20"/>
          <w:szCs w:val="20"/>
        </w:rPr>
        <w:t>igure 1)</w:t>
      </w:r>
      <w:r w:rsidR="0031382D" w:rsidRPr="00737CFB">
        <w:rPr>
          <w:rFonts w:ascii="Times New Roman" w:hAnsi="Times New Roman" w:cs="Times New Roman"/>
          <w:sz w:val="20"/>
          <w:szCs w:val="20"/>
        </w:rPr>
        <w:t>. Observe how no employees</w:t>
      </w:r>
      <w:r w:rsidR="003C476A" w:rsidRPr="00737CFB">
        <w:rPr>
          <w:rFonts w:ascii="Times New Roman" w:hAnsi="Times New Roman" w:cs="Times New Roman"/>
          <w:sz w:val="20"/>
          <w:szCs w:val="20"/>
        </w:rPr>
        <w:t xml:space="preserve"> with net salary </w:t>
      </w:r>
      <w:r w:rsidR="00C161CA" w:rsidRPr="00737CFB">
        <w:rPr>
          <w:rFonts w:ascii="Times New Roman" w:hAnsi="Times New Roman" w:cs="Times New Roman"/>
          <w:sz w:val="20"/>
          <w:szCs w:val="20"/>
        </w:rPr>
        <w:t xml:space="preserve">of more than 70K does not have </w:t>
      </w:r>
      <w:r w:rsidR="00B024E7" w:rsidRPr="00737CFB">
        <w:rPr>
          <w:rFonts w:ascii="Times New Roman" w:hAnsi="Times New Roman" w:cs="Times New Roman"/>
          <w:sz w:val="20"/>
          <w:szCs w:val="20"/>
        </w:rPr>
        <w:t>an</w:t>
      </w:r>
      <w:r w:rsidR="00C161CA" w:rsidRPr="00737CFB">
        <w:rPr>
          <w:rFonts w:ascii="Times New Roman" w:hAnsi="Times New Roman" w:cs="Times New Roman"/>
          <w:sz w:val="20"/>
          <w:szCs w:val="20"/>
        </w:rPr>
        <w:t xml:space="preserve"> Attendance Allowance_0.</w:t>
      </w:r>
      <w:r w:rsidR="00DE4A21" w:rsidRPr="00737CFB">
        <w:rPr>
          <w:rFonts w:ascii="Times New Roman" w:hAnsi="Times New Roman" w:cs="Times New Roman"/>
          <w:sz w:val="20"/>
          <w:szCs w:val="20"/>
        </w:rPr>
        <w:t xml:space="preserve"> Filter data to have </w:t>
      </w:r>
      <w:r w:rsidR="00B024E7" w:rsidRPr="00737CFB">
        <w:rPr>
          <w:rFonts w:ascii="Times New Roman" w:hAnsi="Times New Roman" w:cs="Times New Roman"/>
          <w:sz w:val="20"/>
          <w:szCs w:val="20"/>
        </w:rPr>
        <w:t>a</w:t>
      </w:r>
      <w:r w:rsidR="00DE4A21" w:rsidRPr="00737CFB">
        <w:rPr>
          <w:rFonts w:ascii="Times New Roman" w:hAnsi="Times New Roman" w:cs="Times New Roman"/>
          <w:sz w:val="20"/>
          <w:szCs w:val="20"/>
        </w:rPr>
        <w:t xml:space="preserve"> </w:t>
      </w:r>
      <w:r w:rsidR="00F8674A" w:rsidRPr="00737CFB">
        <w:rPr>
          <w:rFonts w:ascii="Times New Roman" w:hAnsi="Times New Roman" w:cs="Times New Roman"/>
          <w:sz w:val="20"/>
          <w:szCs w:val="20"/>
        </w:rPr>
        <w:t xml:space="preserve">Net Salary and </w:t>
      </w:r>
      <w:r w:rsidR="00B024E7" w:rsidRPr="00737CFB">
        <w:rPr>
          <w:rFonts w:ascii="Times New Roman" w:hAnsi="Times New Roman" w:cs="Times New Roman"/>
          <w:sz w:val="20"/>
          <w:szCs w:val="20"/>
        </w:rPr>
        <w:t>Attendance</w:t>
      </w:r>
      <w:r w:rsidR="00F8674A" w:rsidRPr="00737CFB">
        <w:rPr>
          <w:rFonts w:ascii="Times New Roman" w:hAnsi="Times New Roman" w:cs="Times New Roman"/>
          <w:sz w:val="20"/>
          <w:szCs w:val="20"/>
        </w:rPr>
        <w:t xml:space="preserve"> Allownce_0 of more than 0.</w:t>
      </w:r>
      <w:r w:rsidR="00B05E48" w:rsidRPr="00737CFB">
        <w:rPr>
          <w:rFonts w:ascii="Times New Roman" w:hAnsi="Times New Roman" w:cs="Times New Roman"/>
          <w:sz w:val="20"/>
          <w:szCs w:val="20"/>
        </w:rPr>
        <w:t xml:space="preserve"> Then filter the scatter plot for married </w:t>
      </w:r>
      <w:r w:rsidR="00B024E7" w:rsidRPr="00737CFB">
        <w:rPr>
          <w:rFonts w:ascii="Times New Roman" w:hAnsi="Times New Roman" w:cs="Times New Roman"/>
          <w:sz w:val="20"/>
          <w:szCs w:val="20"/>
        </w:rPr>
        <w:t>employees (</w:t>
      </w:r>
      <w:r w:rsidR="00665896" w:rsidRPr="00737CFB">
        <w:rPr>
          <w:rFonts w:ascii="Times New Roman" w:hAnsi="Times New Roman" w:cs="Times New Roman"/>
          <w:sz w:val="20"/>
          <w:szCs w:val="20"/>
        </w:rPr>
        <w:t xml:space="preserve">Figure 2) and single </w:t>
      </w:r>
      <w:r w:rsidR="00B024E7" w:rsidRPr="00737CFB">
        <w:rPr>
          <w:rFonts w:ascii="Times New Roman" w:hAnsi="Times New Roman" w:cs="Times New Roman"/>
          <w:sz w:val="20"/>
          <w:szCs w:val="20"/>
        </w:rPr>
        <w:t>employees (</w:t>
      </w:r>
      <w:r w:rsidR="00665896" w:rsidRPr="00737CFB">
        <w:rPr>
          <w:rFonts w:ascii="Times New Roman" w:hAnsi="Times New Roman" w:cs="Times New Roman"/>
          <w:sz w:val="20"/>
          <w:szCs w:val="20"/>
        </w:rPr>
        <w:t>Figure 3).</w:t>
      </w:r>
      <w:r w:rsidR="00CE29AC" w:rsidRPr="00737CFB">
        <w:rPr>
          <w:rFonts w:ascii="Times New Roman" w:hAnsi="Times New Roman" w:cs="Times New Roman"/>
          <w:sz w:val="20"/>
          <w:szCs w:val="20"/>
        </w:rPr>
        <w:t xml:space="preserve"> Observe how there is no distinct clusters within Figure 2. </w:t>
      </w:r>
      <w:r w:rsidR="00B024E7" w:rsidRPr="00737CFB">
        <w:rPr>
          <w:rFonts w:ascii="Times New Roman" w:hAnsi="Times New Roman" w:cs="Times New Roman"/>
          <w:sz w:val="20"/>
          <w:szCs w:val="20"/>
        </w:rPr>
        <w:t>Therefore,</w:t>
      </w:r>
      <w:r w:rsidR="000E482C" w:rsidRPr="00737CFB">
        <w:rPr>
          <w:rFonts w:ascii="Times New Roman" w:hAnsi="Times New Roman" w:cs="Times New Roman"/>
          <w:sz w:val="20"/>
          <w:szCs w:val="20"/>
        </w:rPr>
        <w:t xml:space="preserve"> no </w:t>
      </w:r>
      <w:r w:rsidR="00B024E7" w:rsidRPr="00737CFB">
        <w:rPr>
          <w:rFonts w:ascii="Times New Roman" w:hAnsi="Times New Roman" w:cs="Times New Roman"/>
          <w:sz w:val="20"/>
          <w:szCs w:val="20"/>
        </w:rPr>
        <w:t>noticeable</w:t>
      </w:r>
      <w:r w:rsidR="000E482C" w:rsidRPr="00737CFB">
        <w:rPr>
          <w:rFonts w:ascii="Times New Roman" w:hAnsi="Times New Roman" w:cs="Times New Roman"/>
          <w:sz w:val="20"/>
          <w:szCs w:val="20"/>
        </w:rPr>
        <w:t xml:space="preserve"> impact on the employee status by having an Attendance Allowance_0 for married employees. Observe how there are two </w:t>
      </w:r>
      <w:r w:rsidR="00B024E7">
        <w:rPr>
          <w:rFonts w:ascii="Times New Roman" w:hAnsi="Times New Roman" w:cs="Times New Roman"/>
          <w:sz w:val="20"/>
          <w:szCs w:val="20"/>
        </w:rPr>
        <w:t>distinct</w:t>
      </w:r>
      <w:r w:rsidR="000E482C" w:rsidRPr="00737CFB">
        <w:rPr>
          <w:rFonts w:ascii="Times New Roman" w:hAnsi="Times New Roman" w:cs="Times New Roman"/>
          <w:sz w:val="20"/>
          <w:szCs w:val="20"/>
        </w:rPr>
        <w:t xml:space="preserve"> clusters within Figure 3. </w:t>
      </w:r>
      <w:r w:rsidR="00FD2284" w:rsidRPr="00737CFB">
        <w:rPr>
          <w:rFonts w:ascii="Times New Roman" w:hAnsi="Times New Roman" w:cs="Times New Roman"/>
          <w:sz w:val="20"/>
          <w:szCs w:val="20"/>
        </w:rPr>
        <w:t xml:space="preserve">A line with equation, Attendance Allowance_0 = 3.5K will divide the clusters for </w:t>
      </w:r>
      <w:r w:rsidR="003F7972" w:rsidRPr="00737CFB">
        <w:rPr>
          <w:rFonts w:ascii="Times New Roman" w:hAnsi="Times New Roman" w:cs="Times New Roman"/>
          <w:sz w:val="20"/>
          <w:szCs w:val="20"/>
        </w:rPr>
        <w:t xml:space="preserve">a very high accuracy. </w:t>
      </w:r>
      <w:r w:rsidR="00B024E7" w:rsidRPr="00737CFB">
        <w:rPr>
          <w:rFonts w:ascii="Times New Roman" w:hAnsi="Times New Roman" w:cs="Times New Roman"/>
          <w:sz w:val="20"/>
          <w:szCs w:val="20"/>
        </w:rPr>
        <w:t>Therefore,</w:t>
      </w:r>
      <w:r w:rsidR="003F7972" w:rsidRPr="00737CFB">
        <w:rPr>
          <w:rFonts w:ascii="Times New Roman" w:hAnsi="Times New Roman" w:cs="Times New Roman"/>
          <w:sz w:val="20"/>
          <w:szCs w:val="20"/>
        </w:rPr>
        <w:t xml:space="preserve"> single employees </w:t>
      </w:r>
      <w:r w:rsidR="003F1F52" w:rsidRPr="00737CFB">
        <w:rPr>
          <w:rFonts w:ascii="Times New Roman" w:hAnsi="Times New Roman" w:cs="Times New Roman"/>
          <w:sz w:val="20"/>
          <w:szCs w:val="20"/>
        </w:rPr>
        <w:t xml:space="preserve">who get </w:t>
      </w:r>
      <w:r w:rsidR="00B024E7" w:rsidRPr="00737CFB">
        <w:rPr>
          <w:rFonts w:ascii="Times New Roman" w:hAnsi="Times New Roman" w:cs="Times New Roman"/>
          <w:sz w:val="20"/>
          <w:szCs w:val="20"/>
        </w:rPr>
        <w:t>an</w:t>
      </w:r>
      <w:r w:rsidR="003F1F52" w:rsidRPr="00737CFB">
        <w:rPr>
          <w:rFonts w:ascii="Times New Roman" w:hAnsi="Times New Roman" w:cs="Times New Roman"/>
          <w:sz w:val="20"/>
          <w:szCs w:val="20"/>
        </w:rPr>
        <w:t xml:space="preserve"> Attendance Allowance_0 of more than 3.5K </w:t>
      </w:r>
      <w:r w:rsidR="00953F6A" w:rsidRPr="00737CFB">
        <w:rPr>
          <w:rFonts w:ascii="Times New Roman" w:hAnsi="Times New Roman" w:cs="Times New Roman"/>
          <w:sz w:val="20"/>
          <w:szCs w:val="20"/>
        </w:rPr>
        <w:t xml:space="preserve">tend to remain </w:t>
      </w:r>
      <w:r w:rsidR="00B024E7" w:rsidRPr="00737CFB">
        <w:rPr>
          <w:rFonts w:ascii="Times New Roman" w:hAnsi="Times New Roman" w:cs="Times New Roman"/>
          <w:sz w:val="20"/>
          <w:szCs w:val="20"/>
        </w:rPr>
        <w:t>employed</w:t>
      </w:r>
      <w:r w:rsidR="00953F6A" w:rsidRPr="00737CFB">
        <w:rPr>
          <w:rFonts w:ascii="Times New Roman" w:hAnsi="Times New Roman" w:cs="Times New Roman"/>
          <w:sz w:val="20"/>
          <w:szCs w:val="20"/>
        </w:rPr>
        <w:t xml:space="preserve"> </w:t>
      </w:r>
      <w:r w:rsidR="00B024E7" w:rsidRPr="00737CFB">
        <w:rPr>
          <w:rFonts w:ascii="Times New Roman" w:hAnsi="Times New Roman" w:cs="Times New Roman"/>
          <w:sz w:val="20"/>
          <w:szCs w:val="20"/>
        </w:rPr>
        <w:t>with</w:t>
      </w:r>
      <w:r w:rsidR="00953F6A" w:rsidRPr="00737CFB">
        <w:rPr>
          <w:rFonts w:ascii="Times New Roman" w:hAnsi="Times New Roman" w:cs="Times New Roman"/>
          <w:sz w:val="20"/>
          <w:szCs w:val="20"/>
        </w:rPr>
        <w:t xml:space="preserve"> high probability.</w:t>
      </w:r>
    </w:p>
    <w:p w14:paraId="6F8767F1" w14:textId="77777777" w:rsidR="00737CFB" w:rsidRDefault="00737CFB" w:rsidP="00737CF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B71943" w14:textId="77777777" w:rsidR="00737CFB" w:rsidRDefault="00737CFB" w:rsidP="00737CF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CD9444" w14:textId="77777777" w:rsidR="00737CFB" w:rsidRPr="00737CFB" w:rsidRDefault="00737CFB" w:rsidP="00737CF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8E231F" w14:textId="72A055AF" w:rsidR="002E3C73" w:rsidRPr="00737CFB" w:rsidRDefault="002E3C73" w:rsidP="00737CF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DE1CC3A" w14:textId="77777777" w:rsidR="00953F6A" w:rsidRPr="00737CFB" w:rsidRDefault="00953F6A" w:rsidP="00737CF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7F608F" w14:textId="0C040234" w:rsidR="002E3C73" w:rsidRDefault="00E16E59" w:rsidP="0014018A">
      <w:pPr>
        <w:spacing w:after="0"/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1ADA4B93" wp14:editId="00C1F0F3">
            <wp:simplePos x="0" y="0"/>
            <wp:positionH relativeFrom="margin">
              <wp:align>center</wp:align>
            </wp:positionH>
            <wp:positionV relativeFrom="paragraph">
              <wp:posOffset>5862</wp:posOffset>
            </wp:positionV>
            <wp:extent cx="4999680" cy="3317630"/>
            <wp:effectExtent l="0" t="0" r="0" b="0"/>
            <wp:wrapNone/>
            <wp:docPr id="17362755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75553" name="Picture 173627555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680" cy="331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46A58" w14:textId="77777777" w:rsidR="002E3C73" w:rsidRDefault="002E3C73" w:rsidP="0014018A">
      <w:pPr>
        <w:spacing w:after="0"/>
      </w:pPr>
    </w:p>
    <w:p w14:paraId="2E797225" w14:textId="77777777" w:rsidR="00E7110C" w:rsidRDefault="00E7110C" w:rsidP="0014018A">
      <w:pPr>
        <w:spacing w:after="0"/>
      </w:pPr>
    </w:p>
    <w:p w14:paraId="2EC22624" w14:textId="77777777" w:rsidR="00E7110C" w:rsidRDefault="00E7110C" w:rsidP="0014018A">
      <w:pPr>
        <w:spacing w:after="0"/>
      </w:pPr>
    </w:p>
    <w:p w14:paraId="0CE140C7" w14:textId="77777777" w:rsidR="00E7110C" w:rsidRDefault="00E7110C" w:rsidP="0014018A">
      <w:pPr>
        <w:spacing w:after="0"/>
      </w:pPr>
    </w:p>
    <w:p w14:paraId="678BEC04" w14:textId="51CA72FA" w:rsidR="00E7110C" w:rsidRDefault="00E7110C" w:rsidP="0014018A">
      <w:pPr>
        <w:spacing w:after="0"/>
      </w:pPr>
    </w:p>
    <w:p w14:paraId="4A57C3C1" w14:textId="42832231" w:rsidR="00E7110C" w:rsidRDefault="00E7110C" w:rsidP="0014018A">
      <w:pPr>
        <w:spacing w:after="0"/>
      </w:pPr>
    </w:p>
    <w:p w14:paraId="56410E5E" w14:textId="1D1D643A" w:rsidR="00E7110C" w:rsidRDefault="00E7110C" w:rsidP="0014018A">
      <w:pPr>
        <w:spacing w:after="0"/>
      </w:pPr>
    </w:p>
    <w:p w14:paraId="287D4E73" w14:textId="3BC382F3" w:rsidR="00E7110C" w:rsidRDefault="00494ECC" w:rsidP="0014018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9D67F33" wp14:editId="56837340">
                <wp:simplePos x="0" y="0"/>
                <wp:positionH relativeFrom="page">
                  <wp:align>right</wp:align>
                </wp:positionH>
                <wp:positionV relativeFrom="paragraph">
                  <wp:posOffset>53633</wp:posOffset>
                </wp:positionV>
                <wp:extent cx="1309859" cy="310662"/>
                <wp:effectExtent l="0" t="0" r="0" b="0"/>
                <wp:wrapNone/>
                <wp:docPr id="30622652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859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65E59" w14:textId="7FF9EE81" w:rsidR="00E16E59" w:rsidRPr="00E16E59" w:rsidRDefault="00E16E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6E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67F3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1.95pt;margin-top:4.2pt;width:103.15pt;height:24.45pt;z-index:251658253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uUUFgIAACw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" filled="f" stroked="f" strokeweight=".5pt">
                <v:textbox>
                  <w:txbxContent>
                    <w:p w14:paraId="1AE65E59" w14:textId="7FF9EE81" w:rsidR="00E16E59" w:rsidRPr="00E16E59" w:rsidRDefault="00E16E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6E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Figure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EC00C9" w14:textId="530EC929" w:rsidR="00E7110C" w:rsidRDefault="00E7110C" w:rsidP="0014018A">
      <w:pPr>
        <w:spacing w:after="0"/>
      </w:pPr>
    </w:p>
    <w:p w14:paraId="0C699126" w14:textId="1323B950" w:rsidR="002E3C73" w:rsidRDefault="002E3C73" w:rsidP="0014018A">
      <w:pPr>
        <w:spacing w:after="0"/>
      </w:pPr>
    </w:p>
    <w:p w14:paraId="62CB53A6" w14:textId="0338171E" w:rsidR="00E7110C" w:rsidRDefault="00E7110C" w:rsidP="0014018A">
      <w:pPr>
        <w:spacing w:after="0"/>
      </w:pPr>
    </w:p>
    <w:p w14:paraId="30F144B4" w14:textId="10F0C59B" w:rsidR="00E7110C" w:rsidRDefault="00E7110C" w:rsidP="0014018A">
      <w:pPr>
        <w:spacing w:after="0"/>
      </w:pPr>
    </w:p>
    <w:p w14:paraId="09D3C469" w14:textId="5EC493FD" w:rsidR="002E3C73" w:rsidRDefault="002E3C73" w:rsidP="0014018A">
      <w:pPr>
        <w:spacing w:after="0"/>
      </w:pPr>
    </w:p>
    <w:p w14:paraId="2B2EA959" w14:textId="01F142CD" w:rsidR="00E7110C" w:rsidRDefault="00E7110C" w:rsidP="0014018A">
      <w:pPr>
        <w:spacing w:after="0"/>
      </w:pPr>
    </w:p>
    <w:p w14:paraId="462A6129" w14:textId="13D2E08B" w:rsidR="00E7110C" w:rsidRDefault="00E7110C" w:rsidP="0014018A">
      <w:pPr>
        <w:spacing w:after="0"/>
      </w:pPr>
    </w:p>
    <w:p w14:paraId="00CF022F" w14:textId="1B61B2E0" w:rsidR="00E7110C" w:rsidRDefault="00E7110C" w:rsidP="0014018A">
      <w:pPr>
        <w:spacing w:after="0"/>
      </w:pPr>
    </w:p>
    <w:p w14:paraId="30ED4095" w14:textId="05603353" w:rsidR="003C476A" w:rsidRDefault="003C476A" w:rsidP="0014018A">
      <w:pPr>
        <w:spacing w:after="0"/>
      </w:pPr>
    </w:p>
    <w:p w14:paraId="24D862F2" w14:textId="54B703B6" w:rsidR="00E16E59" w:rsidRDefault="00494ECC" w:rsidP="0014018A">
      <w:pPr>
        <w:spacing w:after="0"/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656C7EC8" wp14:editId="229458F5">
            <wp:simplePos x="0" y="0"/>
            <wp:positionH relativeFrom="margin">
              <wp:posOffset>3170555</wp:posOffset>
            </wp:positionH>
            <wp:positionV relativeFrom="paragraph">
              <wp:posOffset>86360</wp:posOffset>
            </wp:positionV>
            <wp:extent cx="3144520" cy="2086610"/>
            <wp:effectExtent l="0" t="0" r="0" b="8890"/>
            <wp:wrapNone/>
            <wp:docPr id="19230203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20323" name="Picture 192302032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2" behindDoc="0" locked="0" layoutInCell="1" allowOverlap="1" wp14:anchorId="7CA44B34" wp14:editId="60FB00ED">
            <wp:simplePos x="0" y="0"/>
            <wp:positionH relativeFrom="margin">
              <wp:posOffset>5862</wp:posOffset>
            </wp:positionH>
            <wp:positionV relativeFrom="paragraph">
              <wp:posOffset>84943</wp:posOffset>
            </wp:positionV>
            <wp:extent cx="3135630" cy="2080260"/>
            <wp:effectExtent l="0" t="0" r="7620" b="0"/>
            <wp:wrapNone/>
            <wp:docPr id="1567894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9419" name="Picture 15678941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6C9A1" w14:textId="15F4BA76" w:rsidR="00B63446" w:rsidRDefault="00B63446" w:rsidP="0014018A">
      <w:pPr>
        <w:spacing w:after="0"/>
      </w:pPr>
    </w:p>
    <w:p w14:paraId="45C23DFF" w14:textId="04444207" w:rsidR="00B63446" w:rsidRDefault="00B63446" w:rsidP="0014018A">
      <w:pPr>
        <w:spacing w:after="0"/>
      </w:pPr>
    </w:p>
    <w:p w14:paraId="40C4CCEC" w14:textId="6FCDEB6B" w:rsidR="00B63446" w:rsidRDefault="00B63446" w:rsidP="0014018A">
      <w:pPr>
        <w:spacing w:after="0"/>
      </w:pPr>
    </w:p>
    <w:p w14:paraId="7E4DF1EB" w14:textId="77777777" w:rsidR="00494ECC" w:rsidRDefault="00494ECC" w:rsidP="0014018A">
      <w:pPr>
        <w:spacing w:after="0"/>
      </w:pPr>
    </w:p>
    <w:p w14:paraId="73FDE894" w14:textId="12362E02" w:rsidR="00E16E59" w:rsidRDefault="00E16E59" w:rsidP="0014018A">
      <w:pPr>
        <w:spacing w:after="0"/>
      </w:pPr>
    </w:p>
    <w:p w14:paraId="4C7E9188" w14:textId="50B69FEE" w:rsidR="00E16E59" w:rsidRDefault="00E16E59" w:rsidP="0014018A">
      <w:pPr>
        <w:spacing w:after="0"/>
      </w:pPr>
    </w:p>
    <w:p w14:paraId="166872C4" w14:textId="77777777" w:rsidR="00E16E59" w:rsidRDefault="00E16E59" w:rsidP="0014018A">
      <w:pPr>
        <w:spacing w:after="0"/>
      </w:pPr>
    </w:p>
    <w:p w14:paraId="7B8EA223" w14:textId="559CC27D" w:rsidR="00E16E59" w:rsidRDefault="00E16E59" w:rsidP="0014018A">
      <w:pPr>
        <w:spacing w:after="0"/>
      </w:pPr>
    </w:p>
    <w:p w14:paraId="348FC685" w14:textId="2DCD6B9D" w:rsidR="00E16E59" w:rsidRDefault="00E16E59" w:rsidP="0014018A">
      <w:pPr>
        <w:spacing w:after="0"/>
      </w:pPr>
    </w:p>
    <w:p w14:paraId="02AFEEF3" w14:textId="4B3589B5" w:rsidR="003C476A" w:rsidRDefault="003C476A" w:rsidP="0014018A">
      <w:pPr>
        <w:spacing w:after="0"/>
      </w:pPr>
    </w:p>
    <w:p w14:paraId="580A3A92" w14:textId="503D66F6" w:rsidR="003C476A" w:rsidRDefault="00E16E59" w:rsidP="0014018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91A2D31" wp14:editId="4C586DD9">
                <wp:simplePos x="0" y="0"/>
                <wp:positionH relativeFrom="column">
                  <wp:posOffset>4495214</wp:posOffset>
                </wp:positionH>
                <wp:positionV relativeFrom="paragraph">
                  <wp:posOffset>156454</wp:posOffset>
                </wp:positionV>
                <wp:extent cx="1309859" cy="310662"/>
                <wp:effectExtent l="0" t="0" r="0" b="0"/>
                <wp:wrapNone/>
                <wp:docPr id="127932432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859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B71AF" w14:textId="5280E20E" w:rsidR="00E16E59" w:rsidRPr="00E16E59" w:rsidRDefault="00E16E59" w:rsidP="00E16E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6E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A2D31" id="_x0000_s1027" type="#_x0000_t202" style="position:absolute;margin-left:353.95pt;margin-top:12.3pt;width:103.15pt;height:24.4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bVjGQIAADM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" filled="f" stroked="f" strokeweight=".5pt">
                <v:textbox>
                  <w:txbxContent>
                    <w:p w14:paraId="482B71AF" w14:textId="5280E20E" w:rsidR="00E16E59" w:rsidRPr="00E16E59" w:rsidRDefault="00E16E59" w:rsidP="00E16E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6E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5942DAB" wp14:editId="24628AB7">
                <wp:simplePos x="0" y="0"/>
                <wp:positionH relativeFrom="column">
                  <wp:posOffset>1289002</wp:posOffset>
                </wp:positionH>
                <wp:positionV relativeFrom="paragraph">
                  <wp:posOffset>143461</wp:posOffset>
                </wp:positionV>
                <wp:extent cx="1309859" cy="310662"/>
                <wp:effectExtent l="0" t="0" r="0" b="0"/>
                <wp:wrapNone/>
                <wp:docPr id="40312877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859" cy="31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C21F8" w14:textId="754A8DB6" w:rsidR="00E16E59" w:rsidRPr="00E16E59" w:rsidRDefault="00E16E59" w:rsidP="00E16E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6E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42DAB" id="_x0000_s1028" type="#_x0000_t202" style="position:absolute;margin-left:101.5pt;margin-top:11.3pt;width:103.15pt;height:24.4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RTHGgIAADM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" filled="f" stroked="f" strokeweight=".5pt">
                <v:textbox>
                  <w:txbxContent>
                    <w:p w14:paraId="051C21F8" w14:textId="754A8DB6" w:rsidR="00E16E59" w:rsidRPr="00E16E59" w:rsidRDefault="00E16E59" w:rsidP="00E16E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6E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6361C20" w14:textId="2CF4E4CF" w:rsidR="00E16E59" w:rsidRPr="0014018A" w:rsidRDefault="00E16E59" w:rsidP="0014018A">
      <w:pPr>
        <w:spacing w:after="0"/>
      </w:pPr>
    </w:p>
    <w:p w14:paraId="16E5705F" w14:textId="529A9C54" w:rsidR="00D67361" w:rsidRDefault="00D67361" w:rsidP="0014018A">
      <w:pPr>
        <w:pStyle w:val="Heading2"/>
        <w:numPr>
          <w:ilvl w:val="0"/>
          <w:numId w:val="38"/>
        </w:numPr>
        <w:spacing w:before="0"/>
        <w:ind w:left="0"/>
        <w:rPr>
          <w:rFonts w:ascii="Times New Roman" w:hAnsi="Times New Roman" w:cs="Times New Roman"/>
          <w:sz w:val="28"/>
          <w:szCs w:val="28"/>
        </w:rPr>
      </w:pPr>
      <w:bookmarkStart w:id="17" w:name="_Toc140444836"/>
      <w:r w:rsidRPr="0014018A">
        <w:rPr>
          <w:rFonts w:ascii="Times New Roman" w:hAnsi="Times New Roman" w:cs="Times New Roman"/>
          <w:sz w:val="28"/>
          <w:szCs w:val="28"/>
        </w:rPr>
        <w:t>Insight 5</w:t>
      </w:r>
      <w:bookmarkEnd w:id="17"/>
    </w:p>
    <w:p w14:paraId="48579BA3" w14:textId="64FE383B" w:rsidR="005E055D" w:rsidRDefault="004F7C81" w:rsidP="00C137F5">
      <w:pPr>
        <w:spacing w:after="0"/>
        <w:rPr>
          <w:rFonts w:ascii="Calisto MT" w:hAnsi="Calisto MT"/>
          <w:b/>
          <w:bCs/>
        </w:rPr>
      </w:pPr>
      <w:r w:rsidRPr="005008AE">
        <w:rPr>
          <w:rFonts w:ascii="Calisto MT" w:hAnsi="Calisto MT"/>
          <w:b/>
          <w:bCs/>
        </w:rPr>
        <w:t>Employees</w:t>
      </w:r>
      <w:r w:rsidR="00FC34D5" w:rsidRPr="005008AE">
        <w:rPr>
          <w:rFonts w:ascii="Calisto MT" w:hAnsi="Calisto MT"/>
          <w:b/>
          <w:bCs/>
        </w:rPr>
        <w:t xml:space="preserve"> who get a higher Attendance Allowance_2 </w:t>
      </w:r>
      <w:r w:rsidR="002972B2" w:rsidRPr="005008AE">
        <w:rPr>
          <w:rFonts w:ascii="Calisto MT" w:hAnsi="Calisto MT"/>
          <w:b/>
          <w:bCs/>
        </w:rPr>
        <w:t xml:space="preserve">tend to remain </w:t>
      </w:r>
      <w:r w:rsidR="00B024E7" w:rsidRPr="005008AE">
        <w:rPr>
          <w:rFonts w:ascii="Calisto MT" w:hAnsi="Calisto MT"/>
          <w:b/>
          <w:bCs/>
        </w:rPr>
        <w:t>employed</w:t>
      </w:r>
      <w:r w:rsidR="002972B2" w:rsidRPr="005008AE">
        <w:rPr>
          <w:rFonts w:ascii="Calisto MT" w:hAnsi="Calisto MT"/>
          <w:b/>
          <w:bCs/>
        </w:rPr>
        <w:t xml:space="preserve"> </w:t>
      </w:r>
      <w:r w:rsidR="00122A77" w:rsidRPr="005008AE">
        <w:rPr>
          <w:rFonts w:ascii="Calisto MT" w:hAnsi="Calisto MT"/>
          <w:b/>
          <w:bCs/>
        </w:rPr>
        <w:t xml:space="preserve">than the employees who get a higher </w:t>
      </w:r>
      <w:r w:rsidR="009D15E5" w:rsidRPr="005008AE">
        <w:rPr>
          <w:rFonts w:ascii="Calisto MT" w:hAnsi="Calisto MT"/>
          <w:b/>
          <w:bCs/>
        </w:rPr>
        <w:t>Accommodation</w:t>
      </w:r>
      <w:r w:rsidR="00122A77" w:rsidRPr="005008AE">
        <w:rPr>
          <w:rFonts w:ascii="Calisto MT" w:hAnsi="Calisto MT"/>
          <w:b/>
          <w:bCs/>
        </w:rPr>
        <w:t xml:space="preserve"> Allowance.</w:t>
      </w:r>
      <w:r w:rsidR="009C6D96" w:rsidRPr="005008AE">
        <w:rPr>
          <w:rFonts w:ascii="Calisto MT" w:hAnsi="Calisto MT"/>
          <w:b/>
          <w:bCs/>
        </w:rPr>
        <w:t xml:space="preserve"> </w:t>
      </w:r>
      <w:r w:rsidR="009D15E5" w:rsidRPr="005008AE">
        <w:rPr>
          <w:rFonts w:ascii="Calisto MT" w:hAnsi="Calisto MT"/>
          <w:b/>
          <w:bCs/>
        </w:rPr>
        <w:t>Employees</w:t>
      </w:r>
      <w:r w:rsidR="009C6D96" w:rsidRPr="005008AE">
        <w:rPr>
          <w:rFonts w:ascii="Calisto MT" w:hAnsi="Calisto MT"/>
          <w:b/>
          <w:bCs/>
        </w:rPr>
        <w:t xml:space="preserve"> tend to resign </w:t>
      </w:r>
      <w:r w:rsidR="007432E6" w:rsidRPr="005008AE">
        <w:rPr>
          <w:rFonts w:ascii="Calisto MT" w:hAnsi="Calisto MT"/>
          <w:b/>
          <w:bCs/>
        </w:rPr>
        <w:t xml:space="preserve">if they do not get a high Attendance Allowance_2 irrespective of the </w:t>
      </w:r>
      <w:r w:rsidR="009D15E5" w:rsidRPr="005008AE">
        <w:rPr>
          <w:rFonts w:ascii="Calisto MT" w:hAnsi="Calisto MT"/>
          <w:b/>
          <w:bCs/>
        </w:rPr>
        <w:t>Accommodation</w:t>
      </w:r>
      <w:r w:rsidR="00D00478" w:rsidRPr="005008AE">
        <w:rPr>
          <w:rFonts w:ascii="Calisto MT" w:hAnsi="Calisto MT"/>
          <w:b/>
          <w:bCs/>
        </w:rPr>
        <w:t xml:space="preserve"> </w:t>
      </w:r>
      <w:r w:rsidR="009D15E5" w:rsidRPr="005008AE">
        <w:rPr>
          <w:rFonts w:ascii="Calisto MT" w:hAnsi="Calisto MT"/>
          <w:b/>
          <w:bCs/>
        </w:rPr>
        <w:t>Allowance</w:t>
      </w:r>
      <w:r w:rsidR="00D00478" w:rsidRPr="005008AE">
        <w:rPr>
          <w:rFonts w:ascii="Calisto MT" w:hAnsi="Calisto MT"/>
          <w:b/>
          <w:bCs/>
        </w:rPr>
        <w:t xml:space="preserve"> they </w:t>
      </w:r>
      <w:r w:rsidR="009D15E5" w:rsidRPr="005008AE">
        <w:rPr>
          <w:rFonts w:ascii="Calisto MT" w:hAnsi="Calisto MT"/>
          <w:b/>
          <w:bCs/>
        </w:rPr>
        <w:t>get (</w:t>
      </w:r>
      <w:r w:rsidR="00D00478" w:rsidRPr="005008AE">
        <w:rPr>
          <w:rFonts w:ascii="Calisto MT" w:hAnsi="Calisto MT"/>
          <w:b/>
          <w:bCs/>
        </w:rPr>
        <w:t>high or low)</w:t>
      </w:r>
      <w:r w:rsidR="00B16385" w:rsidRPr="005008AE">
        <w:rPr>
          <w:rFonts w:ascii="Calisto MT" w:hAnsi="Calisto MT"/>
          <w:b/>
          <w:bCs/>
        </w:rPr>
        <w:t xml:space="preserve">. </w:t>
      </w:r>
      <w:r w:rsidR="009D15E5" w:rsidRPr="005008AE">
        <w:rPr>
          <w:rFonts w:ascii="Calisto MT" w:hAnsi="Calisto MT"/>
          <w:b/>
          <w:bCs/>
        </w:rPr>
        <w:t>Therefore,</w:t>
      </w:r>
      <w:r w:rsidR="00B16385" w:rsidRPr="005008AE">
        <w:rPr>
          <w:rFonts w:ascii="Calisto MT" w:hAnsi="Calisto MT"/>
          <w:b/>
          <w:bCs/>
        </w:rPr>
        <w:t xml:space="preserve"> to encourage employees to remain </w:t>
      </w:r>
      <w:r w:rsidR="009D15E5" w:rsidRPr="005008AE">
        <w:rPr>
          <w:rFonts w:ascii="Calisto MT" w:hAnsi="Calisto MT"/>
          <w:b/>
          <w:bCs/>
        </w:rPr>
        <w:t>employed</w:t>
      </w:r>
      <w:r w:rsidR="00A06627" w:rsidRPr="005008AE">
        <w:rPr>
          <w:rFonts w:ascii="Calisto MT" w:hAnsi="Calisto MT"/>
          <w:b/>
          <w:bCs/>
        </w:rPr>
        <w:t xml:space="preserve">, </w:t>
      </w:r>
      <w:r w:rsidR="009D15E5" w:rsidRPr="005008AE">
        <w:rPr>
          <w:rFonts w:ascii="Calisto MT" w:hAnsi="Calisto MT"/>
          <w:b/>
          <w:bCs/>
        </w:rPr>
        <w:t>an</w:t>
      </w:r>
      <w:r w:rsidR="00A06627" w:rsidRPr="005008AE">
        <w:rPr>
          <w:rFonts w:ascii="Calisto MT" w:hAnsi="Calisto MT"/>
          <w:b/>
          <w:bCs/>
        </w:rPr>
        <w:t xml:space="preserve"> </w:t>
      </w:r>
      <w:r w:rsidR="005E055D" w:rsidRPr="005008AE">
        <w:rPr>
          <w:rFonts w:ascii="Calisto MT" w:hAnsi="Calisto MT"/>
          <w:b/>
          <w:bCs/>
        </w:rPr>
        <w:t>Attendance Allowance_2 should be given to employees.</w:t>
      </w:r>
    </w:p>
    <w:p w14:paraId="23FB6831" w14:textId="77777777" w:rsidR="00C137F5" w:rsidRPr="005008AE" w:rsidRDefault="00C137F5" w:rsidP="00C137F5">
      <w:pPr>
        <w:spacing w:after="0"/>
        <w:rPr>
          <w:rFonts w:ascii="Calisto MT" w:hAnsi="Calisto MT"/>
          <w:b/>
          <w:bCs/>
        </w:rPr>
      </w:pPr>
    </w:p>
    <w:p w14:paraId="02906384" w14:textId="5DB1C898" w:rsidR="005E055D" w:rsidRPr="00C137F5" w:rsidRDefault="009D15E5" w:rsidP="00C137F5">
      <w:pPr>
        <w:spacing w:after="0"/>
        <w:rPr>
          <w:rFonts w:ascii="Times New Roman" w:hAnsi="Times New Roman" w:cs="Times New Roman"/>
          <w:b/>
          <w:bCs/>
        </w:rPr>
      </w:pPr>
      <w:r w:rsidRPr="00C137F5">
        <w:rPr>
          <w:rFonts w:ascii="Times New Roman" w:hAnsi="Times New Roman" w:cs="Times New Roman"/>
          <w:b/>
          <w:bCs/>
        </w:rPr>
        <w:t>Approach</w:t>
      </w:r>
      <w:r w:rsidR="005E055D" w:rsidRPr="00C137F5">
        <w:rPr>
          <w:rFonts w:ascii="Times New Roman" w:hAnsi="Times New Roman" w:cs="Times New Roman"/>
          <w:b/>
          <w:bCs/>
        </w:rPr>
        <w:t>:</w:t>
      </w:r>
    </w:p>
    <w:p w14:paraId="3A122E19" w14:textId="156B1D2B" w:rsidR="00C137F5" w:rsidRPr="00494ECC" w:rsidRDefault="0029535A" w:rsidP="00494ECC">
      <w:pPr>
        <w:spacing w:after="0"/>
        <w:rPr>
          <w:rFonts w:ascii="Times New Roman" w:hAnsi="Times New Roman" w:cs="Times New Roman"/>
        </w:rPr>
      </w:pPr>
      <w:r w:rsidRPr="00C137F5">
        <w:rPr>
          <w:rFonts w:ascii="Times New Roman" w:hAnsi="Times New Roman" w:cs="Times New Roman"/>
        </w:rPr>
        <w:t xml:space="preserve"> </w:t>
      </w:r>
      <w:r w:rsidR="00954C70" w:rsidRPr="00C137F5">
        <w:rPr>
          <w:rFonts w:ascii="Times New Roman" w:hAnsi="Times New Roman" w:cs="Times New Roman"/>
        </w:rPr>
        <w:t xml:space="preserve">A scatter plot of Average of Attendance Allowance_2 by </w:t>
      </w:r>
      <w:r w:rsidR="00311C15" w:rsidRPr="00C137F5">
        <w:rPr>
          <w:rFonts w:ascii="Times New Roman" w:hAnsi="Times New Roman" w:cs="Times New Roman"/>
        </w:rPr>
        <w:t xml:space="preserve">months vs </w:t>
      </w:r>
      <w:r w:rsidR="009527F8" w:rsidRPr="00C137F5">
        <w:rPr>
          <w:rFonts w:ascii="Times New Roman" w:hAnsi="Times New Roman" w:cs="Times New Roman"/>
        </w:rPr>
        <w:t xml:space="preserve">Average of </w:t>
      </w:r>
      <w:r w:rsidR="009D15E5" w:rsidRPr="00C137F5">
        <w:rPr>
          <w:rFonts w:ascii="Times New Roman" w:hAnsi="Times New Roman" w:cs="Times New Roman"/>
        </w:rPr>
        <w:t>Accommodation</w:t>
      </w:r>
      <w:r w:rsidR="009527F8" w:rsidRPr="00C137F5">
        <w:rPr>
          <w:rFonts w:ascii="Times New Roman" w:hAnsi="Times New Roman" w:cs="Times New Roman"/>
        </w:rPr>
        <w:t xml:space="preserve"> Allowance by months is </w:t>
      </w:r>
      <w:r w:rsidR="009D15E5" w:rsidRPr="00C137F5">
        <w:rPr>
          <w:rFonts w:ascii="Times New Roman" w:hAnsi="Times New Roman" w:cs="Times New Roman"/>
        </w:rPr>
        <w:t>created (</w:t>
      </w:r>
      <w:r w:rsidR="009527F8" w:rsidRPr="00C137F5">
        <w:rPr>
          <w:rFonts w:ascii="Times New Roman" w:hAnsi="Times New Roman" w:cs="Times New Roman"/>
        </w:rPr>
        <w:t>Figure 1).</w:t>
      </w:r>
      <w:r w:rsidR="0083760A" w:rsidRPr="00C137F5">
        <w:rPr>
          <w:rFonts w:ascii="Times New Roman" w:hAnsi="Times New Roman" w:cs="Times New Roman"/>
        </w:rPr>
        <w:t xml:space="preserve"> Observe that there are two distinct </w:t>
      </w:r>
      <w:r w:rsidR="00A65A53" w:rsidRPr="00C137F5">
        <w:rPr>
          <w:rFonts w:ascii="Times New Roman" w:hAnsi="Times New Roman" w:cs="Times New Roman"/>
        </w:rPr>
        <w:t xml:space="preserve">clusters. One cluster getting a considerable </w:t>
      </w:r>
      <w:r w:rsidR="00CA5AE1" w:rsidRPr="00C137F5">
        <w:rPr>
          <w:rFonts w:ascii="Times New Roman" w:hAnsi="Times New Roman" w:cs="Times New Roman"/>
        </w:rPr>
        <w:t xml:space="preserve">Attendance Allowance_2 while the other cluster is getting a considerable </w:t>
      </w:r>
      <w:r w:rsidR="009D15E5" w:rsidRPr="00C137F5">
        <w:rPr>
          <w:rFonts w:ascii="Times New Roman" w:hAnsi="Times New Roman" w:cs="Times New Roman"/>
        </w:rPr>
        <w:t>Accommodation</w:t>
      </w:r>
      <w:r w:rsidR="00CA5AE1" w:rsidRPr="00C137F5">
        <w:rPr>
          <w:rFonts w:ascii="Times New Roman" w:hAnsi="Times New Roman" w:cs="Times New Roman"/>
        </w:rPr>
        <w:t xml:space="preserve"> Allowance_2.</w:t>
      </w:r>
      <w:r w:rsidR="006B5CA9" w:rsidRPr="00C137F5">
        <w:rPr>
          <w:rFonts w:ascii="Times New Roman" w:hAnsi="Times New Roman" w:cs="Times New Roman"/>
        </w:rPr>
        <w:t xml:space="preserve"> The employees within the cluster that gets a considerable Attendance Allowance_2 remain employed while </w:t>
      </w:r>
      <w:r w:rsidR="004B6D65" w:rsidRPr="00C137F5">
        <w:rPr>
          <w:rFonts w:ascii="Times New Roman" w:hAnsi="Times New Roman" w:cs="Times New Roman"/>
        </w:rPr>
        <w:t xml:space="preserve">the employees who get a considerable </w:t>
      </w:r>
      <w:r w:rsidR="009D15E5" w:rsidRPr="00C137F5">
        <w:rPr>
          <w:rFonts w:ascii="Times New Roman" w:hAnsi="Times New Roman" w:cs="Times New Roman"/>
        </w:rPr>
        <w:t>Accommodation</w:t>
      </w:r>
      <w:r w:rsidR="00483EE4" w:rsidRPr="00C137F5">
        <w:rPr>
          <w:rFonts w:ascii="Times New Roman" w:hAnsi="Times New Roman" w:cs="Times New Roman"/>
        </w:rPr>
        <w:t xml:space="preserve"> </w:t>
      </w:r>
      <w:r w:rsidR="009D15E5" w:rsidRPr="00C137F5">
        <w:rPr>
          <w:rFonts w:ascii="Times New Roman" w:hAnsi="Times New Roman" w:cs="Times New Roman"/>
        </w:rPr>
        <w:t>Allowance</w:t>
      </w:r>
      <w:r w:rsidR="004A438A">
        <w:rPr>
          <w:rFonts w:ascii="Times New Roman" w:hAnsi="Times New Roman" w:cs="Times New Roman"/>
        </w:rPr>
        <w:t xml:space="preserve"> have </w:t>
      </w:r>
      <w:r w:rsidR="00A939FB">
        <w:rPr>
          <w:rFonts w:ascii="Times New Roman" w:hAnsi="Times New Roman" w:cs="Times New Roman"/>
        </w:rPr>
        <w:t>resigned.</w:t>
      </w:r>
      <w:r w:rsidR="00483EE4" w:rsidRPr="00C137F5">
        <w:rPr>
          <w:rFonts w:ascii="Times New Roman" w:hAnsi="Times New Roman" w:cs="Times New Roman"/>
        </w:rPr>
        <w:t xml:space="preserve"> </w:t>
      </w:r>
      <w:r w:rsidR="009D15E5" w:rsidRPr="00C137F5">
        <w:rPr>
          <w:rFonts w:ascii="Times New Roman" w:hAnsi="Times New Roman" w:cs="Times New Roman"/>
        </w:rPr>
        <w:t>Therefore,</w:t>
      </w:r>
      <w:r w:rsidR="00483EE4" w:rsidRPr="00C137F5">
        <w:rPr>
          <w:rFonts w:ascii="Times New Roman" w:hAnsi="Times New Roman" w:cs="Times New Roman"/>
        </w:rPr>
        <w:t xml:space="preserve"> to </w:t>
      </w:r>
      <w:r w:rsidR="00C137F5" w:rsidRPr="00C137F5">
        <w:rPr>
          <w:rFonts w:ascii="Times New Roman" w:hAnsi="Times New Roman" w:cs="Times New Roman"/>
        </w:rPr>
        <w:t xml:space="preserve">encourage </w:t>
      </w:r>
      <w:r w:rsidR="009D15E5" w:rsidRPr="00C137F5">
        <w:rPr>
          <w:rFonts w:ascii="Times New Roman" w:hAnsi="Times New Roman" w:cs="Times New Roman"/>
        </w:rPr>
        <w:t>employees</w:t>
      </w:r>
      <w:r w:rsidR="00C137F5" w:rsidRPr="00C137F5">
        <w:rPr>
          <w:rFonts w:ascii="Times New Roman" w:hAnsi="Times New Roman" w:cs="Times New Roman"/>
        </w:rPr>
        <w:t xml:space="preserve"> to remain employed, </w:t>
      </w:r>
      <w:r w:rsidR="00B63446" w:rsidRPr="00C137F5">
        <w:rPr>
          <w:rFonts w:ascii="Times New Roman" w:hAnsi="Times New Roman" w:cs="Times New Roman"/>
        </w:rPr>
        <w:t>an</w:t>
      </w:r>
      <w:r w:rsidR="00C137F5" w:rsidRPr="00C137F5">
        <w:rPr>
          <w:rFonts w:ascii="Times New Roman" w:hAnsi="Times New Roman" w:cs="Times New Roman"/>
        </w:rPr>
        <w:t xml:space="preserve"> </w:t>
      </w:r>
      <w:r w:rsidR="009D15E5" w:rsidRPr="00C137F5">
        <w:rPr>
          <w:rFonts w:ascii="Times New Roman" w:hAnsi="Times New Roman" w:cs="Times New Roman"/>
        </w:rPr>
        <w:t>Attendance</w:t>
      </w:r>
      <w:r w:rsidR="00C137F5" w:rsidRPr="00C137F5">
        <w:rPr>
          <w:rFonts w:ascii="Times New Roman" w:hAnsi="Times New Roman" w:cs="Times New Roman"/>
        </w:rPr>
        <w:t xml:space="preserve"> Allowance_2 of a considerable amount is recommended.</w:t>
      </w:r>
    </w:p>
    <w:p w14:paraId="470947C6" w14:textId="26E64D99" w:rsidR="00D1286B" w:rsidRDefault="00C137F5" w:rsidP="00D1286B">
      <w:r>
        <w:rPr>
          <w:noProof/>
        </w:rPr>
        <w:drawing>
          <wp:anchor distT="0" distB="0" distL="114300" distR="114300" simplePos="0" relativeHeight="251658257" behindDoc="0" locked="0" layoutInCell="1" allowOverlap="1" wp14:anchorId="6F0A5CD0" wp14:editId="6C3BA18C">
            <wp:simplePos x="0" y="0"/>
            <wp:positionH relativeFrom="margin">
              <wp:align>center</wp:align>
            </wp:positionH>
            <wp:positionV relativeFrom="paragraph">
              <wp:posOffset>-2735</wp:posOffset>
            </wp:positionV>
            <wp:extent cx="6274435" cy="4266565"/>
            <wp:effectExtent l="0" t="0" r="0" b="635"/>
            <wp:wrapNone/>
            <wp:docPr id="9793967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96796" name="Picture 97939679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04833" w14:textId="6FFE2A29" w:rsidR="00D1286B" w:rsidRDefault="00D1286B" w:rsidP="00D1286B"/>
    <w:p w14:paraId="4591E81D" w14:textId="0166897D" w:rsidR="00D1286B" w:rsidRDefault="00D1286B" w:rsidP="00D1286B"/>
    <w:p w14:paraId="6B5320ED" w14:textId="5836BCE0" w:rsidR="00D1286B" w:rsidRDefault="00D1286B" w:rsidP="00D1286B"/>
    <w:p w14:paraId="31A4B630" w14:textId="14F4AC3C" w:rsidR="00D1286B" w:rsidRDefault="00D1286B" w:rsidP="00D1286B"/>
    <w:p w14:paraId="4711B8BA" w14:textId="7F45D2FF" w:rsidR="00D1286B" w:rsidRDefault="00D1286B" w:rsidP="00D1286B"/>
    <w:p w14:paraId="2ED7328A" w14:textId="61D4E707" w:rsidR="00D1286B" w:rsidRDefault="00D1286B" w:rsidP="00D1286B"/>
    <w:p w14:paraId="65F127A0" w14:textId="7032F2C4" w:rsidR="00D1286B" w:rsidRDefault="00D1286B" w:rsidP="00D1286B"/>
    <w:p w14:paraId="2062693A" w14:textId="08976235" w:rsidR="00D1286B" w:rsidRDefault="00D1286B" w:rsidP="00D1286B"/>
    <w:p w14:paraId="1B5E71B2" w14:textId="14E817D0" w:rsidR="00D67361" w:rsidRPr="00D1286B" w:rsidRDefault="00BD2E6F" w:rsidP="00D1286B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35816CE" wp14:editId="52884E6B">
                <wp:simplePos x="0" y="0"/>
                <wp:positionH relativeFrom="column">
                  <wp:posOffset>2840892</wp:posOffset>
                </wp:positionH>
                <wp:positionV relativeFrom="paragraph">
                  <wp:posOffset>1697941</wp:posOffset>
                </wp:positionV>
                <wp:extent cx="1309370" cy="310515"/>
                <wp:effectExtent l="0" t="0" r="0" b="0"/>
                <wp:wrapNone/>
                <wp:docPr id="208234907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3705B" w14:textId="77777777" w:rsidR="00E70137" w:rsidRPr="00E16E59" w:rsidRDefault="00E70137" w:rsidP="00E7013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6E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816CE" id="_x0000_s1029" type="#_x0000_t202" style="position:absolute;margin-left:223.7pt;margin-top:133.7pt;width:103.1pt;height:24.4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/9GgIAADM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" filled="f" stroked="f" strokeweight=".5pt">
                <v:textbox>
                  <w:txbxContent>
                    <w:p w14:paraId="60F3705B" w14:textId="77777777" w:rsidR="00E70137" w:rsidRPr="00E16E59" w:rsidRDefault="00E70137" w:rsidP="00E7013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6E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7361" w:rsidRPr="00D1286B" w:rsidSect="001C091F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D2AB5" w14:textId="77777777" w:rsidR="006A6603" w:rsidRDefault="006A6603" w:rsidP="00D60EAC">
      <w:pPr>
        <w:spacing w:after="0" w:line="240" w:lineRule="auto"/>
      </w:pPr>
      <w:r>
        <w:separator/>
      </w:r>
    </w:p>
  </w:endnote>
  <w:endnote w:type="continuationSeparator" w:id="0">
    <w:p w14:paraId="0D576951" w14:textId="77777777" w:rsidR="006A6603" w:rsidRDefault="006A6603" w:rsidP="00D60EAC">
      <w:pPr>
        <w:spacing w:after="0" w:line="240" w:lineRule="auto"/>
      </w:pPr>
      <w:r>
        <w:continuationSeparator/>
      </w:r>
    </w:p>
  </w:endnote>
  <w:endnote w:type="continuationNotice" w:id="1">
    <w:p w14:paraId="7D1C9335" w14:textId="77777777" w:rsidR="006A6603" w:rsidRDefault="006A66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54DF" w14:textId="77777777" w:rsidR="0010096A" w:rsidRDefault="0010096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0A7ADA5" w14:textId="75889BAE" w:rsidR="00D60EAC" w:rsidRDefault="00D60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D552" w14:textId="77777777" w:rsidR="006A6603" w:rsidRDefault="006A6603" w:rsidP="00D60EAC">
      <w:pPr>
        <w:spacing w:after="0" w:line="240" w:lineRule="auto"/>
      </w:pPr>
      <w:r>
        <w:separator/>
      </w:r>
    </w:p>
  </w:footnote>
  <w:footnote w:type="continuationSeparator" w:id="0">
    <w:p w14:paraId="4EDCDEF9" w14:textId="77777777" w:rsidR="006A6603" w:rsidRDefault="006A6603" w:rsidP="00D60EAC">
      <w:pPr>
        <w:spacing w:after="0" w:line="240" w:lineRule="auto"/>
      </w:pPr>
      <w:r>
        <w:continuationSeparator/>
      </w:r>
    </w:p>
  </w:footnote>
  <w:footnote w:type="continuationNotice" w:id="1">
    <w:p w14:paraId="0E648830" w14:textId="77777777" w:rsidR="006A6603" w:rsidRDefault="006A66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C96"/>
    <w:multiLevelType w:val="hybridMultilevel"/>
    <w:tmpl w:val="2E7C9422"/>
    <w:lvl w:ilvl="0" w:tplc="2040B02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2378"/>
    <w:multiLevelType w:val="hybridMultilevel"/>
    <w:tmpl w:val="CC74333A"/>
    <w:lvl w:ilvl="0" w:tplc="9092A708">
      <w:start w:val="1"/>
      <w:numFmt w:val="decimal"/>
      <w:lvlText w:val="3.1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C6CB0"/>
    <w:multiLevelType w:val="hybridMultilevel"/>
    <w:tmpl w:val="FA28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5755F"/>
    <w:multiLevelType w:val="hybridMultilevel"/>
    <w:tmpl w:val="9AD8D61C"/>
    <w:lvl w:ilvl="0" w:tplc="8B165414">
      <w:start w:val="1"/>
      <w:numFmt w:val="decimal"/>
      <w:lvlText w:val="3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502"/>
    <w:multiLevelType w:val="hybridMultilevel"/>
    <w:tmpl w:val="F84AD5A4"/>
    <w:lvl w:ilvl="0" w:tplc="2040B02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B508F"/>
    <w:multiLevelType w:val="hybridMultilevel"/>
    <w:tmpl w:val="65BE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66FC1"/>
    <w:multiLevelType w:val="hybridMultilevel"/>
    <w:tmpl w:val="22A8D5AE"/>
    <w:lvl w:ilvl="0" w:tplc="BE5437EC">
      <w:start w:val="1"/>
      <w:numFmt w:val="decimal"/>
      <w:lvlText w:val="3.1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B59B9"/>
    <w:multiLevelType w:val="hybridMultilevel"/>
    <w:tmpl w:val="CC0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A5767"/>
    <w:multiLevelType w:val="hybridMultilevel"/>
    <w:tmpl w:val="227A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C06F8"/>
    <w:multiLevelType w:val="hybridMultilevel"/>
    <w:tmpl w:val="F616449A"/>
    <w:lvl w:ilvl="0" w:tplc="2040B02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E0B50"/>
    <w:multiLevelType w:val="hybridMultilevel"/>
    <w:tmpl w:val="6CEA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913AD"/>
    <w:multiLevelType w:val="hybridMultilevel"/>
    <w:tmpl w:val="0932057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6B45CDC"/>
    <w:multiLevelType w:val="hybridMultilevel"/>
    <w:tmpl w:val="3BDE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A3CE6"/>
    <w:multiLevelType w:val="hybridMultilevel"/>
    <w:tmpl w:val="E62E0BD4"/>
    <w:lvl w:ilvl="0" w:tplc="DA92B9D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43CEE"/>
    <w:multiLevelType w:val="hybridMultilevel"/>
    <w:tmpl w:val="4ED6EA2E"/>
    <w:lvl w:ilvl="0" w:tplc="8B165414">
      <w:start w:val="1"/>
      <w:numFmt w:val="decimal"/>
      <w:lvlText w:val="3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740C5"/>
    <w:multiLevelType w:val="hybridMultilevel"/>
    <w:tmpl w:val="24C6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F6B06"/>
    <w:multiLevelType w:val="hybridMultilevel"/>
    <w:tmpl w:val="4920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DAA"/>
    <w:multiLevelType w:val="hybridMultilevel"/>
    <w:tmpl w:val="E204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C79CA"/>
    <w:multiLevelType w:val="hybridMultilevel"/>
    <w:tmpl w:val="3AF2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87371"/>
    <w:multiLevelType w:val="hybridMultilevel"/>
    <w:tmpl w:val="A81E0114"/>
    <w:lvl w:ilvl="0" w:tplc="DA92B9D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F6E52"/>
    <w:multiLevelType w:val="hybridMultilevel"/>
    <w:tmpl w:val="288E362C"/>
    <w:lvl w:ilvl="0" w:tplc="1074AB34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70DB0"/>
    <w:multiLevelType w:val="hybridMultilevel"/>
    <w:tmpl w:val="B764E524"/>
    <w:lvl w:ilvl="0" w:tplc="75165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F4836"/>
    <w:multiLevelType w:val="hybridMultilevel"/>
    <w:tmpl w:val="B61E0C00"/>
    <w:lvl w:ilvl="0" w:tplc="DA92B9D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95B55"/>
    <w:multiLevelType w:val="hybridMultilevel"/>
    <w:tmpl w:val="0B74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14ECF"/>
    <w:multiLevelType w:val="hybridMultilevel"/>
    <w:tmpl w:val="4920E77C"/>
    <w:lvl w:ilvl="0" w:tplc="DA92B9D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078E8"/>
    <w:multiLevelType w:val="hybridMultilevel"/>
    <w:tmpl w:val="744E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05DFC"/>
    <w:multiLevelType w:val="hybridMultilevel"/>
    <w:tmpl w:val="C8CE2096"/>
    <w:lvl w:ilvl="0" w:tplc="BE5437EC">
      <w:start w:val="1"/>
      <w:numFmt w:val="decimal"/>
      <w:lvlText w:val="3.1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01EA1"/>
    <w:multiLevelType w:val="hybridMultilevel"/>
    <w:tmpl w:val="7926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92CA8"/>
    <w:multiLevelType w:val="hybridMultilevel"/>
    <w:tmpl w:val="B54E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A2E4E"/>
    <w:multiLevelType w:val="hybridMultilevel"/>
    <w:tmpl w:val="4ABA2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A80023"/>
    <w:multiLevelType w:val="hybridMultilevel"/>
    <w:tmpl w:val="B69A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17EC7"/>
    <w:multiLevelType w:val="hybridMultilevel"/>
    <w:tmpl w:val="12CA107C"/>
    <w:lvl w:ilvl="0" w:tplc="B34611B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70ED8"/>
    <w:multiLevelType w:val="hybridMultilevel"/>
    <w:tmpl w:val="3B34A87E"/>
    <w:lvl w:ilvl="0" w:tplc="2040B02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17AAB"/>
    <w:multiLevelType w:val="hybridMultilevel"/>
    <w:tmpl w:val="9006B700"/>
    <w:lvl w:ilvl="0" w:tplc="DA92B9D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EE2E5F"/>
    <w:multiLevelType w:val="hybridMultilevel"/>
    <w:tmpl w:val="800E25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A85B18"/>
    <w:multiLevelType w:val="hybridMultilevel"/>
    <w:tmpl w:val="F0BA900A"/>
    <w:lvl w:ilvl="0" w:tplc="DA92B9D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E76B9"/>
    <w:multiLevelType w:val="hybridMultilevel"/>
    <w:tmpl w:val="62A4A420"/>
    <w:lvl w:ilvl="0" w:tplc="2040B02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C43AEB"/>
    <w:multiLevelType w:val="hybridMultilevel"/>
    <w:tmpl w:val="0BF62474"/>
    <w:lvl w:ilvl="0" w:tplc="2040B02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509573">
    <w:abstractNumId w:val="12"/>
  </w:num>
  <w:num w:numId="2" w16cid:durableId="2012484709">
    <w:abstractNumId w:val="2"/>
  </w:num>
  <w:num w:numId="3" w16cid:durableId="1966038533">
    <w:abstractNumId w:val="16"/>
  </w:num>
  <w:num w:numId="4" w16cid:durableId="37242345">
    <w:abstractNumId w:val="15"/>
  </w:num>
  <w:num w:numId="5" w16cid:durableId="1485123548">
    <w:abstractNumId w:val="21"/>
  </w:num>
  <w:num w:numId="6" w16cid:durableId="14960449">
    <w:abstractNumId w:val="19"/>
  </w:num>
  <w:num w:numId="7" w16cid:durableId="369886274">
    <w:abstractNumId w:val="3"/>
  </w:num>
  <w:num w:numId="8" w16cid:durableId="884609966">
    <w:abstractNumId w:val="17"/>
  </w:num>
  <w:num w:numId="9" w16cid:durableId="643974941">
    <w:abstractNumId w:val="24"/>
  </w:num>
  <w:num w:numId="10" w16cid:durableId="65690429">
    <w:abstractNumId w:val="35"/>
  </w:num>
  <w:num w:numId="11" w16cid:durableId="251622884">
    <w:abstractNumId w:val="30"/>
  </w:num>
  <w:num w:numId="12" w16cid:durableId="140316638">
    <w:abstractNumId w:val="37"/>
  </w:num>
  <w:num w:numId="13" w16cid:durableId="183055235">
    <w:abstractNumId w:val="32"/>
  </w:num>
  <w:num w:numId="14" w16cid:durableId="701974708">
    <w:abstractNumId w:val="36"/>
  </w:num>
  <w:num w:numId="15" w16cid:durableId="117380612">
    <w:abstractNumId w:val="22"/>
  </w:num>
  <w:num w:numId="16" w16cid:durableId="2064983860">
    <w:abstractNumId w:val="14"/>
  </w:num>
  <w:num w:numId="17" w16cid:durableId="1358585407">
    <w:abstractNumId w:val="27"/>
  </w:num>
  <w:num w:numId="18" w16cid:durableId="1208758649">
    <w:abstractNumId w:val="8"/>
  </w:num>
  <w:num w:numId="19" w16cid:durableId="950666708">
    <w:abstractNumId w:val="20"/>
  </w:num>
  <w:num w:numId="20" w16cid:durableId="872425798">
    <w:abstractNumId w:val="10"/>
  </w:num>
  <w:num w:numId="21" w16cid:durableId="2116367288">
    <w:abstractNumId w:val="23"/>
  </w:num>
  <w:num w:numId="22" w16cid:durableId="1974167337">
    <w:abstractNumId w:val="29"/>
  </w:num>
  <w:num w:numId="23" w16cid:durableId="1514415537">
    <w:abstractNumId w:val="11"/>
  </w:num>
  <w:num w:numId="24" w16cid:durableId="1364937482">
    <w:abstractNumId w:val="33"/>
  </w:num>
  <w:num w:numId="25" w16cid:durableId="1302733019">
    <w:abstractNumId w:val="7"/>
  </w:num>
  <w:num w:numId="26" w16cid:durableId="1406099984">
    <w:abstractNumId w:val="25"/>
  </w:num>
  <w:num w:numId="27" w16cid:durableId="1901551981">
    <w:abstractNumId w:val="26"/>
  </w:num>
  <w:num w:numId="28" w16cid:durableId="316616046">
    <w:abstractNumId w:val="6"/>
  </w:num>
  <w:num w:numId="29" w16cid:durableId="1161770702">
    <w:abstractNumId w:val="13"/>
  </w:num>
  <w:num w:numId="30" w16cid:durableId="37946613">
    <w:abstractNumId w:val="18"/>
  </w:num>
  <w:num w:numId="31" w16cid:durableId="681706395">
    <w:abstractNumId w:val="1"/>
  </w:num>
  <w:num w:numId="32" w16cid:durableId="354430867">
    <w:abstractNumId w:val="28"/>
  </w:num>
  <w:num w:numId="33" w16cid:durableId="519003782">
    <w:abstractNumId w:val="4"/>
  </w:num>
  <w:num w:numId="34" w16cid:durableId="1908412890">
    <w:abstractNumId w:val="5"/>
  </w:num>
  <w:num w:numId="35" w16cid:durableId="1762951020">
    <w:abstractNumId w:val="9"/>
  </w:num>
  <w:num w:numId="36" w16cid:durableId="603923037">
    <w:abstractNumId w:val="0"/>
  </w:num>
  <w:num w:numId="37" w16cid:durableId="337731452">
    <w:abstractNumId w:val="34"/>
  </w:num>
  <w:num w:numId="38" w16cid:durableId="34636656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B8"/>
    <w:rsid w:val="000108CB"/>
    <w:rsid w:val="000203C7"/>
    <w:rsid w:val="000421CD"/>
    <w:rsid w:val="00047984"/>
    <w:rsid w:val="00047DE6"/>
    <w:rsid w:val="00060AC0"/>
    <w:rsid w:val="00064054"/>
    <w:rsid w:val="000650B7"/>
    <w:rsid w:val="00067502"/>
    <w:rsid w:val="00070C9C"/>
    <w:rsid w:val="00075CEC"/>
    <w:rsid w:val="00081F35"/>
    <w:rsid w:val="000825F6"/>
    <w:rsid w:val="000866AF"/>
    <w:rsid w:val="00097324"/>
    <w:rsid w:val="000A5A96"/>
    <w:rsid w:val="000C24D3"/>
    <w:rsid w:val="000C4683"/>
    <w:rsid w:val="000C5F81"/>
    <w:rsid w:val="000D66FB"/>
    <w:rsid w:val="000D716A"/>
    <w:rsid w:val="000E076E"/>
    <w:rsid w:val="000E482C"/>
    <w:rsid w:val="000F24EA"/>
    <w:rsid w:val="000F4EB8"/>
    <w:rsid w:val="000F6560"/>
    <w:rsid w:val="000F65E6"/>
    <w:rsid w:val="000F7D17"/>
    <w:rsid w:val="0010096A"/>
    <w:rsid w:val="00102571"/>
    <w:rsid w:val="0010413F"/>
    <w:rsid w:val="0010674B"/>
    <w:rsid w:val="00106C7E"/>
    <w:rsid w:val="001220BA"/>
    <w:rsid w:val="00122579"/>
    <w:rsid w:val="00122A77"/>
    <w:rsid w:val="00130BC8"/>
    <w:rsid w:val="0013108F"/>
    <w:rsid w:val="0014018A"/>
    <w:rsid w:val="00140300"/>
    <w:rsid w:val="00141C4A"/>
    <w:rsid w:val="0014583D"/>
    <w:rsid w:val="00161275"/>
    <w:rsid w:val="00165820"/>
    <w:rsid w:val="00165A7A"/>
    <w:rsid w:val="00167CB6"/>
    <w:rsid w:val="00183C30"/>
    <w:rsid w:val="00191AC7"/>
    <w:rsid w:val="0019650C"/>
    <w:rsid w:val="001B71D2"/>
    <w:rsid w:val="001B7FCF"/>
    <w:rsid w:val="001C091F"/>
    <w:rsid w:val="001C1300"/>
    <w:rsid w:val="001D3FFE"/>
    <w:rsid w:val="001D4E6E"/>
    <w:rsid w:val="001D605D"/>
    <w:rsid w:val="001E0C38"/>
    <w:rsid w:val="001E55A6"/>
    <w:rsid w:val="001E7619"/>
    <w:rsid w:val="001F0674"/>
    <w:rsid w:val="001F3ED1"/>
    <w:rsid w:val="001F4A4C"/>
    <w:rsid w:val="001F4FD2"/>
    <w:rsid w:val="0020042C"/>
    <w:rsid w:val="0021636F"/>
    <w:rsid w:val="002163E7"/>
    <w:rsid w:val="00225EB9"/>
    <w:rsid w:val="00230260"/>
    <w:rsid w:val="002354A0"/>
    <w:rsid w:val="00240F03"/>
    <w:rsid w:val="00244936"/>
    <w:rsid w:val="002513C3"/>
    <w:rsid w:val="0025555E"/>
    <w:rsid w:val="00274358"/>
    <w:rsid w:val="00275274"/>
    <w:rsid w:val="0028189C"/>
    <w:rsid w:val="0028383E"/>
    <w:rsid w:val="0028433E"/>
    <w:rsid w:val="0029535A"/>
    <w:rsid w:val="002972B2"/>
    <w:rsid w:val="002A38A2"/>
    <w:rsid w:val="002B6B05"/>
    <w:rsid w:val="002C0705"/>
    <w:rsid w:val="002C62FD"/>
    <w:rsid w:val="002C6403"/>
    <w:rsid w:val="002C6F97"/>
    <w:rsid w:val="002E0496"/>
    <w:rsid w:val="002E06AC"/>
    <w:rsid w:val="002E08F8"/>
    <w:rsid w:val="002E3C73"/>
    <w:rsid w:val="002E6CE6"/>
    <w:rsid w:val="002F0C0B"/>
    <w:rsid w:val="002F643D"/>
    <w:rsid w:val="0030318B"/>
    <w:rsid w:val="00304210"/>
    <w:rsid w:val="00311C15"/>
    <w:rsid w:val="0031382D"/>
    <w:rsid w:val="003272AF"/>
    <w:rsid w:val="0033133A"/>
    <w:rsid w:val="0034205D"/>
    <w:rsid w:val="00353781"/>
    <w:rsid w:val="003640F3"/>
    <w:rsid w:val="003648FF"/>
    <w:rsid w:val="00370744"/>
    <w:rsid w:val="00371863"/>
    <w:rsid w:val="003A2369"/>
    <w:rsid w:val="003A4D49"/>
    <w:rsid w:val="003B7201"/>
    <w:rsid w:val="003C3460"/>
    <w:rsid w:val="003C476A"/>
    <w:rsid w:val="003C6C43"/>
    <w:rsid w:val="003E35FB"/>
    <w:rsid w:val="003F1F52"/>
    <w:rsid w:val="003F2BF0"/>
    <w:rsid w:val="003F370A"/>
    <w:rsid w:val="003F7972"/>
    <w:rsid w:val="00403A43"/>
    <w:rsid w:val="00406E2A"/>
    <w:rsid w:val="00417A25"/>
    <w:rsid w:val="004347D0"/>
    <w:rsid w:val="00455C07"/>
    <w:rsid w:val="00460B8F"/>
    <w:rsid w:val="00467ED3"/>
    <w:rsid w:val="00473F82"/>
    <w:rsid w:val="00477FC6"/>
    <w:rsid w:val="00483EE4"/>
    <w:rsid w:val="00484595"/>
    <w:rsid w:val="00493AD4"/>
    <w:rsid w:val="00494ECC"/>
    <w:rsid w:val="004A438A"/>
    <w:rsid w:val="004A6834"/>
    <w:rsid w:val="004B2B4D"/>
    <w:rsid w:val="004B6676"/>
    <w:rsid w:val="004B6D65"/>
    <w:rsid w:val="004C1187"/>
    <w:rsid w:val="004C25DD"/>
    <w:rsid w:val="004C613D"/>
    <w:rsid w:val="004C73D4"/>
    <w:rsid w:val="004E4BE4"/>
    <w:rsid w:val="004F7081"/>
    <w:rsid w:val="004F7C81"/>
    <w:rsid w:val="005008AE"/>
    <w:rsid w:val="0050192B"/>
    <w:rsid w:val="00504CE1"/>
    <w:rsid w:val="005235EB"/>
    <w:rsid w:val="00533845"/>
    <w:rsid w:val="0054292B"/>
    <w:rsid w:val="005476CF"/>
    <w:rsid w:val="005545A4"/>
    <w:rsid w:val="00576E65"/>
    <w:rsid w:val="005817A6"/>
    <w:rsid w:val="0059102E"/>
    <w:rsid w:val="00592F89"/>
    <w:rsid w:val="005931E8"/>
    <w:rsid w:val="00594B24"/>
    <w:rsid w:val="0059706C"/>
    <w:rsid w:val="005A00E0"/>
    <w:rsid w:val="005B06A6"/>
    <w:rsid w:val="005B266A"/>
    <w:rsid w:val="005C1AB3"/>
    <w:rsid w:val="005D434B"/>
    <w:rsid w:val="005E055D"/>
    <w:rsid w:val="005E4E5C"/>
    <w:rsid w:val="005E5FC7"/>
    <w:rsid w:val="005F1348"/>
    <w:rsid w:val="005F494C"/>
    <w:rsid w:val="0060119E"/>
    <w:rsid w:val="00605B66"/>
    <w:rsid w:val="00610002"/>
    <w:rsid w:val="00612E73"/>
    <w:rsid w:val="006134E9"/>
    <w:rsid w:val="00613E20"/>
    <w:rsid w:val="0061544A"/>
    <w:rsid w:val="00615A15"/>
    <w:rsid w:val="00616838"/>
    <w:rsid w:val="00617C48"/>
    <w:rsid w:val="006204EB"/>
    <w:rsid w:val="00627CE8"/>
    <w:rsid w:val="00633D74"/>
    <w:rsid w:val="006349FF"/>
    <w:rsid w:val="00636E4D"/>
    <w:rsid w:val="00640BCA"/>
    <w:rsid w:val="0064642F"/>
    <w:rsid w:val="006545E3"/>
    <w:rsid w:val="00655753"/>
    <w:rsid w:val="00657FC4"/>
    <w:rsid w:val="00660166"/>
    <w:rsid w:val="00665896"/>
    <w:rsid w:val="00666233"/>
    <w:rsid w:val="00666647"/>
    <w:rsid w:val="0066772F"/>
    <w:rsid w:val="006739D9"/>
    <w:rsid w:val="00680BE9"/>
    <w:rsid w:val="00690B79"/>
    <w:rsid w:val="006A6603"/>
    <w:rsid w:val="006A74D0"/>
    <w:rsid w:val="006B4896"/>
    <w:rsid w:val="006B5CA9"/>
    <w:rsid w:val="006B5DBC"/>
    <w:rsid w:val="006B6966"/>
    <w:rsid w:val="006C25D3"/>
    <w:rsid w:val="006C55D8"/>
    <w:rsid w:val="006D771A"/>
    <w:rsid w:val="006E0F3B"/>
    <w:rsid w:val="006E1176"/>
    <w:rsid w:val="006E3AB8"/>
    <w:rsid w:val="006E6D52"/>
    <w:rsid w:val="006E72D6"/>
    <w:rsid w:val="006F319F"/>
    <w:rsid w:val="00707068"/>
    <w:rsid w:val="00715284"/>
    <w:rsid w:val="00723A4B"/>
    <w:rsid w:val="007253DE"/>
    <w:rsid w:val="00730B2C"/>
    <w:rsid w:val="00737CFB"/>
    <w:rsid w:val="00742174"/>
    <w:rsid w:val="007432E6"/>
    <w:rsid w:val="0076589E"/>
    <w:rsid w:val="00775494"/>
    <w:rsid w:val="00782673"/>
    <w:rsid w:val="00782F73"/>
    <w:rsid w:val="0078792D"/>
    <w:rsid w:val="007A4375"/>
    <w:rsid w:val="007A493E"/>
    <w:rsid w:val="007A4B3C"/>
    <w:rsid w:val="007A5020"/>
    <w:rsid w:val="007A7959"/>
    <w:rsid w:val="007B315A"/>
    <w:rsid w:val="007B5602"/>
    <w:rsid w:val="007D2579"/>
    <w:rsid w:val="007D6705"/>
    <w:rsid w:val="007F130F"/>
    <w:rsid w:val="007F3505"/>
    <w:rsid w:val="007F3C9C"/>
    <w:rsid w:val="007F7926"/>
    <w:rsid w:val="0080512A"/>
    <w:rsid w:val="00816DE5"/>
    <w:rsid w:val="00825DC8"/>
    <w:rsid w:val="008307DF"/>
    <w:rsid w:val="00830F56"/>
    <w:rsid w:val="0083760A"/>
    <w:rsid w:val="008430F6"/>
    <w:rsid w:val="00850BDB"/>
    <w:rsid w:val="0086365A"/>
    <w:rsid w:val="00863F2D"/>
    <w:rsid w:val="008730F5"/>
    <w:rsid w:val="0087387E"/>
    <w:rsid w:val="00880589"/>
    <w:rsid w:val="00881C91"/>
    <w:rsid w:val="008827F5"/>
    <w:rsid w:val="00892044"/>
    <w:rsid w:val="008A1607"/>
    <w:rsid w:val="008B00F6"/>
    <w:rsid w:val="008C4294"/>
    <w:rsid w:val="008E5A9C"/>
    <w:rsid w:val="008F08BE"/>
    <w:rsid w:val="008F115C"/>
    <w:rsid w:val="008F2206"/>
    <w:rsid w:val="008F70E6"/>
    <w:rsid w:val="009033D3"/>
    <w:rsid w:val="009253FF"/>
    <w:rsid w:val="009259B9"/>
    <w:rsid w:val="009403A7"/>
    <w:rsid w:val="00942688"/>
    <w:rsid w:val="009527F8"/>
    <w:rsid w:val="00953B8A"/>
    <w:rsid w:val="00953EDC"/>
    <w:rsid w:val="00953F6A"/>
    <w:rsid w:val="00954C70"/>
    <w:rsid w:val="00956C65"/>
    <w:rsid w:val="00962506"/>
    <w:rsid w:val="00962C44"/>
    <w:rsid w:val="009721C8"/>
    <w:rsid w:val="009731CF"/>
    <w:rsid w:val="00976295"/>
    <w:rsid w:val="00977413"/>
    <w:rsid w:val="009821BF"/>
    <w:rsid w:val="0098467B"/>
    <w:rsid w:val="0099498D"/>
    <w:rsid w:val="009A083F"/>
    <w:rsid w:val="009A4F46"/>
    <w:rsid w:val="009C157C"/>
    <w:rsid w:val="009C32C3"/>
    <w:rsid w:val="009C58C3"/>
    <w:rsid w:val="009C6D96"/>
    <w:rsid w:val="009C6ED2"/>
    <w:rsid w:val="009D15E5"/>
    <w:rsid w:val="009D5CFC"/>
    <w:rsid w:val="009D6E4A"/>
    <w:rsid w:val="009E478C"/>
    <w:rsid w:val="009F0A35"/>
    <w:rsid w:val="00A00A0F"/>
    <w:rsid w:val="00A0642E"/>
    <w:rsid w:val="00A06627"/>
    <w:rsid w:val="00A0681C"/>
    <w:rsid w:val="00A123A1"/>
    <w:rsid w:val="00A14619"/>
    <w:rsid w:val="00A14D37"/>
    <w:rsid w:val="00A21F0B"/>
    <w:rsid w:val="00A24B02"/>
    <w:rsid w:val="00A3401C"/>
    <w:rsid w:val="00A414C5"/>
    <w:rsid w:val="00A4221E"/>
    <w:rsid w:val="00A431BA"/>
    <w:rsid w:val="00A65A53"/>
    <w:rsid w:val="00A73785"/>
    <w:rsid w:val="00A7788C"/>
    <w:rsid w:val="00A85ABA"/>
    <w:rsid w:val="00A939FB"/>
    <w:rsid w:val="00A952FD"/>
    <w:rsid w:val="00AB1F9C"/>
    <w:rsid w:val="00AC632A"/>
    <w:rsid w:val="00AD4D84"/>
    <w:rsid w:val="00AD5FEE"/>
    <w:rsid w:val="00AD6E6B"/>
    <w:rsid w:val="00AE2DB9"/>
    <w:rsid w:val="00AE338D"/>
    <w:rsid w:val="00AE3892"/>
    <w:rsid w:val="00AE3E2D"/>
    <w:rsid w:val="00AE74DF"/>
    <w:rsid w:val="00AE7C02"/>
    <w:rsid w:val="00AF04B2"/>
    <w:rsid w:val="00AF762D"/>
    <w:rsid w:val="00B024E7"/>
    <w:rsid w:val="00B03FF1"/>
    <w:rsid w:val="00B04EC7"/>
    <w:rsid w:val="00B0503D"/>
    <w:rsid w:val="00B05E48"/>
    <w:rsid w:val="00B063AC"/>
    <w:rsid w:val="00B10B4A"/>
    <w:rsid w:val="00B121CB"/>
    <w:rsid w:val="00B16385"/>
    <w:rsid w:val="00B21253"/>
    <w:rsid w:val="00B26E9C"/>
    <w:rsid w:val="00B3292C"/>
    <w:rsid w:val="00B34ECA"/>
    <w:rsid w:val="00B52376"/>
    <w:rsid w:val="00B53162"/>
    <w:rsid w:val="00B570C1"/>
    <w:rsid w:val="00B571D5"/>
    <w:rsid w:val="00B63446"/>
    <w:rsid w:val="00B72633"/>
    <w:rsid w:val="00B72D82"/>
    <w:rsid w:val="00B75289"/>
    <w:rsid w:val="00B83399"/>
    <w:rsid w:val="00B83725"/>
    <w:rsid w:val="00B873AD"/>
    <w:rsid w:val="00B97205"/>
    <w:rsid w:val="00BA1602"/>
    <w:rsid w:val="00BD2E6F"/>
    <w:rsid w:val="00BD59D3"/>
    <w:rsid w:val="00BE1AB2"/>
    <w:rsid w:val="00BE7A5F"/>
    <w:rsid w:val="00BF1E53"/>
    <w:rsid w:val="00C00FD1"/>
    <w:rsid w:val="00C01A2F"/>
    <w:rsid w:val="00C027E1"/>
    <w:rsid w:val="00C07503"/>
    <w:rsid w:val="00C07AD2"/>
    <w:rsid w:val="00C137F5"/>
    <w:rsid w:val="00C144BC"/>
    <w:rsid w:val="00C161CA"/>
    <w:rsid w:val="00C26C59"/>
    <w:rsid w:val="00C33B32"/>
    <w:rsid w:val="00C36642"/>
    <w:rsid w:val="00C45A09"/>
    <w:rsid w:val="00C52E23"/>
    <w:rsid w:val="00C5555B"/>
    <w:rsid w:val="00C559D6"/>
    <w:rsid w:val="00C56A43"/>
    <w:rsid w:val="00C57610"/>
    <w:rsid w:val="00C77A67"/>
    <w:rsid w:val="00C80051"/>
    <w:rsid w:val="00C80ECE"/>
    <w:rsid w:val="00C87E2B"/>
    <w:rsid w:val="00C90047"/>
    <w:rsid w:val="00C9483C"/>
    <w:rsid w:val="00C9553A"/>
    <w:rsid w:val="00C9682B"/>
    <w:rsid w:val="00CA5AE1"/>
    <w:rsid w:val="00CA6ECE"/>
    <w:rsid w:val="00CB356E"/>
    <w:rsid w:val="00CB5FA1"/>
    <w:rsid w:val="00CC452B"/>
    <w:rsid w:val="00CC7C50"/>
    <w:rsid w:val="00CD077D"/>
    <w:rsid w:val="00CD34E1"/>
    <w:rsid w:val="00CD3777"/>
    <w:rsid w:val="00CE29AC"/>
    <w:rsid w:val="00CE3CD5"/>
    <w:rsid w:val="00D00478"/>
    <w:rsid w:val="00D051A2"/>
    <w:rsid w:val="00D06F0D"/>
    <w:rsid w:val="00D10203"/>
    <w:rsid w:val="00D11DF0"/>
    <w:rsid w:val="00D1286B"/>
    <w:rsid w:val="00D1325E"/>
    <w:rsid w:val="00D16331"/>
    <w:rsid w:val="00D21C70"/>
    <w:rsid w:val="00D23A9E"/>
    <w:rsid w:val="00D2686F"/>
    <w:rsid w:val="00D35FA4"/>
    <w:rsid w:val="00D374C0"/>
    <w:rsid w:val="00D438DB"/>
    <w:rsid w:val="00D545AC"/>
    <w:rsid w:val="00D60EAC"/>
    <w:rsid w:val="00D67361"/>
    <w:rsid w:val="00D74B8B"/>
    <w:rsid w:val="00D90658"/>
    <w:rsid w:val="00D935F5"/>
    <w:rsid w:val="00D9520B"/>
    <w:rsid w:val="00D9571C"/>
    <w:rsid w:val="00DA32A8"/>
    <w:rsid w:val="00DA4BCD"/>
    <w:rsid w:val="00DB2603"/>
    <w:rsid w:val="00DB34C6"/>
    <w:rsid w:val="00DB4754"/>
    <w:rsid w:val="00DB4FFC"/>
    <w:rsid w:val="00DB7319"/>
    <w:rsid w:val="00DC0A36"/>
    <w:rsid w:val="00DC1DFE"/>
    <w:rsid w:val="00DD441E"/>
    <w:rsid w:val="00DD7FB7"/>
    <w:rsid w:val="00DE4A21"/>
    <w:rsid w:val="00DE4EFB"/>
    <w:rsid w:val="00DE5CDE"/>
    <w:rsid w:val="00DF0B22"/>
    <w:rsid w:val="00DF42BC"/>
    <w:rsid w:val="00DF5108"/>
    <w:rsid w:val="00E02423"/>
    <w:rsid w:val="00E0531A"/>
    <w:rsid w:val="00E11863"/>
    <w:rsid w:val="00E16E59"/>
    <w:rsid w:val="00E176A4"/>
    <w:rsid w:val="00E308FD"/>
    <w:rsid w:val="00E30ED2"/>
    <w:rsid w:val="00E3407F"/>
    <w:rsid w:val="00E447DE"/>
    <w:rsid w:val="00E4553A"/>
    <w:rsid w:val="00E45C35"/>
    <w:rsid w:val="00E47A82"/>
    <w:rsid w:val="00E54C91"/>
    <w:rsid w:val="00E61D1F"/>
    <w:rsid w:val="00E70137"/>
    <w:rsid w:val="00E7110C"/>
    <w:rsid w:val="00E74398"/>
    <w:rsid w:val="00E9022D"/>
    <w:rsid w:val="00E91AD6"/>
    <w:rsid w:val="00EA124D"/>
    <w:rsid w:val="00EB24E9"/>
    <w:rsid w:val="00EC0E01"/>
    <w:rsid w:val="00EC7C35"/>
    <w:rsid w:val="00ED273E"/>
    <w:rsid w:val="00ED51B7"/>
    <w:rsid w:val="00EE2504"/>
    <w:rsid w:val="00EE4571"/>
    <w:rsid w:val="00EE4967"/>
    <w:rsid w:val="00EF0E3C"/>
    <w:rsid w:val="00EF4320"/>
    <w:rsid w:val="00F114EE"/>
    <w:rsid w:val="00F16062"/>
    <w:rsid w:val="00F267DA"/>
    <w:rsid w:val="00F33166"/>
    <w:rsid w:val="00F3473B"/>
    <w:rsid w:val="00F43F1F"/>
    <w:rsid w:val="00F53C3E"/>
    <w:rsid w:val="00F6047C"/>
    <w:rsid w:val="00F64967"/>
    <w:rsid w:val="00F67BCA"/>
    <w:rsid w:val="00F774EE"/>
    <w:rsid w:val="00F818EC"/>
    <w:rsid w:val="00F84510"/>
    <w:rsid w:val="00F866DC"/>
    <w:rsid w:val="00F8674A"/>
    <w:rsid w:val="00F925DE"/>
    <w:rsid w:val="00FA353D"/>
    <w:rsid w:val="00FB683E"/>
    <w:rsid w:val="00FB7E98"/>
    <w:rsid w:val="00FC3150"/>
    <w:rsid w:val="00FC34D5"/>
    <w:rsid w:val="00FC536C"/>
    <w:rsid w:val="00FD2284"/>
    <w:rsid w:val="00FD275A"/>
    <w:rsid w:val="00FF0EBB"/>
    <w:rsid w:val="00FF4298"/>
    <w:rsid w:val="00F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2BC0"/>
  <w15:chartTrackingRefBased/>
  <w15:docId w15:val="{14B46372-4203-425E-8E6B-B70B7F60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C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2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53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48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C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6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EAC"/>
  </w:style>
  <w:style w:type="paragraph" w:styleId="Footer">
    <w:name w:val="footer"/>
    <w:basedOn w:val="Normal"/>
    <w:link w:val="FooterChar"/>
    <w:uiPriority w:val="99"/>
    <w:unhideWhenUsed/>
    <w:rsid w:val="00D6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EAC"/>
  </w:style>
  <w:style w:type="character" w:styleId="Hyperlink">
    <w:name w:val="Hyperlink"/>
    <w:basedOn w:val="DefaultParagraphFont"/>
    <w:uiPriority w:val="99"/>
    <w:unhideWhenUsed/>
    <w:rsid w:val="00D60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EA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60EA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60E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0E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0E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jPotpdeu-tyuhrP1HvSBKe1CFYzAOC_/view?usp=sharin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CWKjygsw1Y11DdPXGYuUjDD204S7nOe3/view?usp=sharing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s://drive.google.com/file/d/1MJxlB2s8C5mTTQfVMz8faH5gLU02PFOY/view?usp=shari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85tL99IOfQTEoWlgt4xIRi8DMVwTX75/view?usp=shari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AFAB-33C0-4FA2-AFC1-E09E7613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5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Vimukthi Pahasara</dc:creator>
  <cp:keywords/>
  <dc:description/>
  <cp:lastModifiedBy>Vimukthi Pahasara</cp:lastModifiedBy>
  <cp:revision>339</cp:revision>
  <cp:lastPrinted>2023-07-16T14:04:00Z</cp:lastPrinted>
  <dcterms:created xsi:type="dcterms:W3CDTF">2023-07-15T18:10:00Z</dcterms:created>
  <dcterms:modified xsi:type="dcterms:W3CDTF">2023-08-05T15:12:00Z</dcterms:modified>
</cp:coreProperties>
</file>